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2D01" w:rsidRDefault="00FE2D01" w:rsidP="00104C7C">
      <w:pPr>
        <w:pStyle w:val="DataField11pt"/>
        <w:spacing w:line="240" w:lineRule="auto"/>
        <w:jc w:val="center"/>
        <w:rPr>
          <w:b/>
        </w:rPr>
      </w:pPr>
      <w:r>
        <w:rPr>
          <w:b/>
        </w:rPr>
        <w:t>OTHER SUPPORT</w:t>
      </w:r>
    </w:p>
    <w:p w:rsidR="00FE2D01" w:rsidRPr="00890A47" w:rsidRDefault="00FE2D01" w:rsidP="00FE2D01">
      <w:pPr>
        <w:pStyle w:val="DataField11pt"/>
        <w:spacing w:line="240" w:lineRule="auto"/>
        <w:ind w:left="1080" w:firstLine="360"/>
        <w:jc w:val="center"/>
        <w:rPr>
          <w:b/>
        </w:rPr>
      </w:pPr>
    </w:p>
    <w:p w:rsidR="00C94B62" w:rsidRPr="002E5604" w:rsidRDefault="0003233E" w:rsidP="00C94B62">
      <w:pPr>
        <w:pStyle w:val="DataField11pt"/>
        <w:spacing w:line="240" w:lineRule="auto"/>
        <w:rPr>
          <w:b/>
        </w:rPr>
      </w:pPr>
      <w:r>
        <w:rPr>
          <w:b/>
        </w:rPr>
        <w:t>Brokamp, Richard “Cole”</w:t>
      </w:r>
    </w:p>
    <w:p w:rsidR="00C94B62" w:rsidRDefault="00C94B62" w:rsidP="00C94B62">
      <w:pPr>
        <w:pStyle w:val="DataField11pt"/>
        <w:spacing w:line="240" w:lineRule="auto"/>
        <w:rPr>
          <w:b/>
          <w:u w:val="single"/>
        </w:rPr>
      </w:pPr>
    </w:p>
    <w:p w:rsidR="007E08D2" w:rsidRDefault="007E08D2" w:rsidP="007E08D2">
      <w:pPr>
        <w:pStyle w:val="DataField11pt"/>
        <w:spacing w:line="240" w:lineRule="auto"/>
        <w:jc w:val="center"/>
        <w:rPr>
          <w:b/>
          <w:u w:val="single"/>
        </w:rPr>
      </w:pPr>
      <w:r>
        <w:rPr>
          <w:b/>
          <w:u w:val="single"/>
        </w:rPr>
        <w:t>ACTIVE SUPPORT</w:t>
      </w:r>
    </w:p>
    <w:p w:rsidR="00E717BD" w:rsidRDefault="00E717BD" w:rsidP="00C94B62">
      <w:pPr>
        <w:pStyle w:val="DataField11pt"/>
        <w:spacing w:line="240" w:lineRule="auto"/>
        <w:rPr>
          <w:b/>
          <w:u w:val="single"/>
        </w:rPr>
      </w:pPr>
    </w:p>
    <w:p w:rsidR="00C94B62" w:rsidRPr="000155C0" w:rsidRDefault="007E08D2" w:rsidP="00C94B62">
      <w:pPr>
        <w:pStyle w:val="DataField11pt"/>
        <w:spacing w:line="240" w:lineRule="auto"/>
        <w:rPr>
          <w:u w:val="single"/>
        </w:rPr>
      </w:pPr>
      <w:r>
        <w:rPr>
          <w:b/>
          <w:u w:val="single"/>
        </w:rPr>
        <w:t>Federal Sponsored Awards</w:t>
      </w:r>
    </w:p>
    <w:p w:rsidR="000016D6" w:rsidRDefault="000016D6" w:rsidP="0003233E">
      <w:pPr>
        <w:rPr>
          <w:rFonts w:ascii="Arial" w:hAnsi="Arial" w:cs="Arial"/>
          <w:sz w:val="22"/>
          <w:szCs w:val="22"/>
        </w:rPr>
      </w:pPr>
    </w:p>
    <w:p w:rsidR="000016D6" w:rsidRPr="00734DD3" w:rsidRDefault="00E06238" w:rsidP="000016D6">
      <w:pPr>
        <w:rPr>
          <w:rFonts w:ascii="Arial" w:hAnsi="Arial" w:cs="Arial"/>
          <w:bCs/>
          <w:sz w:val="22"/>
          <w:szCs w:val="22"/>
        </w:rPr>
      </w:pPr>
      <w:r w:rsidRPr="001E49CE">
        <w:rPr>
          <w:rFonts w:ascii="Arial" w:hAnsi="Arial" w:cs="Arial"/>
          <w:bCs/>
          <w:sz w:val="22"/>
          <w:szCs w:val="22"/>
        </w:rPr>
        <w:t>UH</w:t>
      </w:r>
      <w:r w:rsidR="000016D6" w:rsidRPr="001E49CE">
        <w:rPr>
          <w:rFonts w:ascii="Arial" w:hAnsi="Arial" w:cs="Arial"/>
          <w:bCs/>
          <w:sz w:val="22"/>
          <w:szCs w:val="22"/>
        </w:rPr>
        <w:t>3OD023282-0</w:t>
      </w:r>
      <w:r w:rsidR="00205C4E" w:rsidRPr="001E49CE">
        <w:rPr>
          <w:rFonts w:ascii="Arial" w:hAnsi="Arial" w:cs="Arial"/>
          <w:bCs/>
          <w:sz w:val="22"/>
          <w:szCs w:val="22"/>
        </w:rPr>
        <w:t>3</w:t>
      </w:r>
      <w:r w:rsidR="000016D6" w:rsidRPr="001E49CE">
        <w:rPr>
          <w:rFonts w:ascii="Arial" w:hAnsi="Arial" w:cs="Arial"/>
          <w:bCs/>
          <w:sz w:val="22"/>
          <w:szCs w:val="22"/>
        </w:rPr>
        <w:t xml:space="preserve"> (</w:t>
      </w:r>
      <w:proofErr w:type="spellStart"/>
      <w:r w:rsidR="000016D6" w:rsidRPr="001E49CE">
        <w:rPr>
          <w:rFonts w:ascii="Arial" w:hAnsi="Arial" w:cs="Arial"/>
          <w:bCs/>
          <w:sz w:val="22"/>
          <w:szCs w:val="22"/>
        </w:rPr>
        <w:t>Gern</w:t>
      </w:r>
      <w:proofErr w:type="spellEnd"/>
      <w:r w:rsidR="000016D6" w:rsidRPr="001E49CE">
        <w:rPr>
          <w:rFonts w:ascii="Arial" w:hAnsi="Arial" w:cs="Arial"/>
          <w:bCs/>
          <w:sz w:val="22"/>
          <w:szCs w:val="22"/>
        </w:rPr>
        <w:t>/Hershey)</w:t>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t>09/</w:t>
      </w:r>
      <w:r w:rsidRPr="00734DD3">
        <w:rPr>
          <w:rFonts w:ascii="Arial" w:hAnsi="Arial" w:cs="Arial"/>
          <w:bCs/>
          <w:sz w:val="22"/>
          <w:szCs w:val="22"/>
        </w:rPr>
        <w:t>2</w:t>
      </w:r>
      <w:r w:rsidR="000016D6" w:rsidRPr="00734DD3">
        <w:rPr>
          <w:rFonts w:ascii="Arial" w:hAnsi="Arial" w:cs="Arial"/>
          <w:bCs/>
          <w:sz w:val="22"/>
          <w:szCs w:val="22"/>
        </w:rPr>
        <w:t>1/2016 – 08/31/2023</w:t>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0016D6" w:rsidRPr="00734DD3">
        <w:rPr>
          <w:rFonts w:ascii="Arial" w:hAnsi="Arial" w:cs="Arial"/>
          <w:bCs/>
          <w:sz w:val="22"/>
          <w:szCs w:val="22"/>
        </w:rPr>
        <w:tab/>
      </w:r>
      <w:r w:rsidR="00EB5BEF" w:rsidRPr="00734DD3">
        <w:rPr>
          <w:rFonts w:ascii="Arial" w:hAnsi="Arial" w:cs="Arial"/>
          <w:bCs/>
          <w:sz w:val="22"/>
          <w:szCs w:val="22"/>
        </w:rPr>
        <w:t>0.24</w:t>
      </w:r>
      <w:r w:rsidR="000016D6" w:rsidRPr="00734DD3">
        <w:rPr>
          <w:rFonts w:ascii="Arial" w:hAnsi="Arial" w:cs="Arial"/>
          <w:bCs/>
          <w:sz w:val="22"/>
          <w:szCs w:val="22"/>
        </w:rPr>
        <w:t xml:space="preserve"> calendar</w:t>
      </w:r>
    </w:p>
    <w:p w:rsidR="000016D6" w:rsidRDefault="000016D6" w:rsidP="000016D6">
      <w:pPr>
        <w:rPr>
          <w:rFonts w:ascii="Arial" w:hAnsi="Arial" w:cs="Arial"/>
          <w:sz w:val="22"/>
          <w:szCs w:val="22"/>
        </w:rPr>
      </w:pPr>
      <w:r>
        <w:rPr>
          <w:rFonts w:ascii="Arial" w:hAnsi="Arial" w:cs="Arial"/>
          <w:sz w:val="22"/>
          <w:szCs w:val="22"/>
        </w:rPr>
        <w:t>ECHO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06238">
        <w:rPr>
          <w:rFonts w:ascii="Arial" w:hAnsi="Arial" w:cs="Arial"/>
          <w:sz w:val="22"/>
          <w:szCs w:val="22"/>
        </w:rPr>
        <w:tab/>
      </w:r>
      <w:r w:rsidR="00E06238">
        <w:rPr>
          <w:rFonts w:ascii="Arial" w:hAnsi="Arial" w:cs="Arial"/>
          <w:sz w:val="22"/>
          <w:szCs w:val="22"/>
        </w:rPr>
        <w:tab/>
      </w:r>
      <w:r w:rsidR="00E06238">
        <w:rPr>
          <w:rFonts w:ascii="Arial" w:hAnsi="Arial" w:cs="Arial"/>
          <w:sz w:val="22"/>
          <w:szCs w:val="22"/>
        </w:rPr>
        <w:tab/>
      </w:r>
      <w:r w:rsidR="00E06238">
        <w:rPr>
          <w:rFonts w:ascii="Arial" w:hAnsi="Arial" w:cs="Arial"/>
          <w:sz w:val="22"/>
          <w:szCs w:val="22"/>
        </w:rPr>
        <w:tab/>
        <w:t>$12,</w:t>
      </w:r>
      <w:r w:rsidR="00205C4E">
        <w:rPr>
          <w:rFonts w:ascii="Arial" w:hAnsi="Arial" w:cs="Arial"/>
          <w:sz w:val="22"/>
          <w:szCs w:val="22"/>
        </w:rPr>
        <w:t>421,847</w:t>
      </w:r>
    </w:p>
    <w:p w:rsidR="000016D6" w:rsidRPr="00856BC1" w:rsidRDefault="000016D6" w:rsidP="000016D6">
      <w:pPr>
        <w:rPr>
          <w:rFonts w:ascii="Arial" w:hAnsi="Arial" w:cs="Arial"/>
          <w:i/>
          <w:sz w:val="22"/>
          <w:szCs w:val="22"/>
        </w:rPr>
      </w:pPr>
      <w:r w:rsidRPr="00856BC1">
        <w:rPr>
          <w:rFonts w:ascii="Arial" w:hAnsi="Arial" w:cs="Arial"/>
          <w:i/>
          <w:sz w:val="22"/>
          <w:szCs w:val="22"/>
        </w:rPr>
        <w:t>Children’s Respiratory Research and Environment Workgroup (CREW)</w:t>
      </w:r>
    </w:p>
    <w:p w:rsidR="000016D6" w:rsidRDefault="000016D6" w:rsidP="000016D6">
      <w:pPr>
        <w:rPr>
          <w:rFonts w:ascii="Arial" w:hAnsi="Arial" w:cs="Arial"/>
          <w:sz w:val="22"/>
          <w:szCs w:val="22"/>
        </w:rPr>
      </w:pPr>
      <w:r>
        <w:rPr>
          <w:rFonts w:ascii="Arial" w:hAnsi="Arial" w:cs="Arial"/>
          <w:sz w:val="22"/>
          <w:szCs w:val="22"/>
        </w:rPr>
        <w:t xml:space="preserve">Goal:  </w:t>
      </w:r>
      <w:r w:rsidRPr="00A5053A">
        <w:rPr>
          <w:rFonts w:ascii="Arial" w:hAnsi="Arial" w:cs="Arial"/>
          <w:sz w:val="22"/>
          <w:szCs w:val="22"/>
        </w:rPr>
        <w:t>We will participate as part of the CREW working group. In order to harmonize the existing CCAAPS data, we will inventory and catalogue the respiratory, immunologic, biologic, genetic, demographic, environmental and family history variables available for each year of the cohort. We will then conduct 2 additional clinical exams on the existing CCAAPS cohort.</w:t>
      </w:r>
    </w:p>
    <w:p w:rsidR="0080096A" w:rsidRDefault="0080096A" w:rsidP="00636E25">
      <w:pPr>
        <w:rPr>
          <w:rFonts w:ascii="Arial" w:hAnsi="Arial" w:cs="Arial"/>
          <w:sz w:val="22"/>
          <w:szCs w:val="22"/>
        </w:rPr>
      </w:pPr>
    </w:p>
    <w:p w:rsidR="0080096A" w:rsidRPr="00734DD3" w:rsidRDefault="0080096A" w:rsidP="0080096A">
      <w:pPr>
        <w:rPr>
          <w:rFonts w:ascii="Arial" w:hAnsi="Arial" w:cs="Arial"/>
          <w:bCs/>
          <w:sz w:val="22"/>
          <w:szCs w:val="22"/>
        </w:rPr>
      </w:pPr>
      <w:r w:rsidRPr="00C27B84">
        <w:rPr>
          <w:rFonts w:ascii="Arial" w:hAnsi="Arial" w:cs="Arial"/>
          <w:bCs/>
          <w:sz w:val="22"/>
          <w:szCs w:val="22"/>
        </w:rPr>
        <w:t>R21AG057983-0</w:t>
      </w:r>
      <w:r w:rsidR="00205C4E" w:rsidRPr="00C27B84">
        <w:rPr>
          <w:rFonts w:ascii="Arial" w:hAnsi="Arial" w:cs="Arial"/>
          <w:bCs/>
          <w:sz w:val="22"/>
          <w:szCs w:val="22"/>
        </w:rPr>
        <w:t>2</w:t>
      </w:r>
      <w:r w:rsidRPr="00C27B84">
        <w:rPr>
          <w:rFonts w:ascii="Arial" w:hAnsi="Arial" w:cs="Arial"/>
          <w:bCs/>
          <w:sz w:val="22"/>
          <w:szCs w:val="22"/>
        </w:rPr>
        <w:t xml:space="preserve"> (MPI: Woo/Urbina) </w:t>
      </w:r>
      <w:r w:rsidRPr="00C27B84">
        <w:rPr>
          <w:rFonts w:ascii="Arial" w:hAnsi="Arial" w:cs="Arial"/>
          <w:bCs/>
          <w:sz w:val="22"/>
          <w:szCs w:val="22"/>
        </w:rPr>
        <w:tab/>
      </w:r>
      <w:r w:rsidRPr="00C27B84">
        <w:rPr>
          <w:rFonts w:ascii="Arial" w:hAnsi="Arial" w:cs="Arial"/>
          <w:bCs/>
          <w:sz w:val="22"/>
          <w:szCs w:val="22"/>
        </w:rPr>
        <w:tab/>
      </w:r>
      <w:r w:rsidRPr="00C27B84">
        <w:rPr>
          <w:rFonts w:ascii="Arial" w:hAnsi="Arial" w:cs="Arial"/>
          <w:bCs/>
          <w:sz w:val="22"/>
          <w:szCs w:val="22"/>
        </w:rPr>
        <w:tab/>
      </w:r>
      <w:r w:rsidRPr="00C27B84">
        <w:rPr>
          <w:rFonts w:ascii="Arial" w:hAnsi="Arial" w:cs="Arial"/>
          <w:bCs/>
          <w:sz w:val="22"/>
          <w:szCs w:val="22"/>
        </w:rPr>
        <w:tab/>
      </w:r>
      <w:r w:rsidR="00205C4E" w:rsidRPr="00C27B84">
        <w:rPr>
          <w:rFonts w:ascii="Arial" w:hAnsi="Arial" w:cs="Arial"/>
          <w:bCs/>
          <w:sz w:val="22"/>
          <w:szCs w:val="22"/>
        </w:rPr>
        <w:tab/>
      </w:r>
      <w:r w:rsidR="001E49CE" w:rsidRPr="00C27B84">
        <w:rPr>
          <w:rFonts w:ascii="Arial" w:hAnsi="Arial" w:cs="Arial"/>
          <w:bCs/>
          <w:sz w:val="22"/>
          <w:szCs w:val="22"/>
        </w:rPr>
        <w:t>08/15/2018 – 07/31/2023</w:t>
      </w:r>
      <w:r w:rsidR="001E49CE" w:rsidRPr="00C27B84">
        <w:rPr>
          <w:rFonts w:ascii="Arial" w:hAnsi="Arial" w:cs="Arial"/>
          <w:bCs/>
          <w:sz w:val="22"/>
          <w:szCs w:val="22"/>
        </w:rPr>
        <w:tab/>
      </w:r>
      <w:r w:rsidR="001E49CE" w:rsidRPr="00C27B84">
        <w:rPr>
          <w:rFonts w:ascii="Arial" w:hAnsi="Arial" w:cs="Arial"/>
          <w:bCs/>
          <w:sz w:val="22"/>
          <w:szCs w:val="22"/>
        </w:rPr>
        <w:tab/>
      </w:r>
      <w:r w:rsidR="001E49CE" w:rsidRPr="00C27B84">
        <w:rPr>
          <w:rFonts w:ascii="Arial" w:hAnsi="Arial" w:cs="Arial"/>
          <w:bCs/>
          <w:sz w:val="22"/>
          <w:szCs w:val="22"/>
        </w:rPr>
        <w:tab/>
      </w:r>
      <w:r w:rsidR="001E49CE" w:rsidRPr="00C27B84">
        <w:rPr>
          <w:rFonts w:ascii="Arial" w:hAnsi="Arial" w:cs="Arial"/>
          <w:bCs/>
          <w:sz w:val="22"/>
          <w:szCs w:val="22"/>
        </w:rPr>
        <w:tab/>
        <w:t xml:space="preserve"> 0.36</w:t>
      </w:r>
      <w:r w:rsidRPr="00C27B84">
        <w:rPr>
          <w:rFonts w:ascii="Arial" w:hAnsi="Arial" w:cs="Arial"/>
          <w:bCs/>
          <w:sz w:val="22"/>
          <w:szCs w:val="22"/>
        </w:rPr>
        <w:t xml:space="preserve"> calendar</w:t>
      </w:r>
      <w:r w:rsidRPr="00734DD3">
        <w:rPr>
          <w:rFonts w:ascii="Arial" w:hAnsi="Arial" w:cs="Arial"/>
          <w:bCs/>
          <w:sz w:val="22"/>
          <w:szCs w:val="22"/>
        </w:rPr>
        <w:tab/>
      </w:r>
    </w:p>
    <w:p w:rsidR="0080096A" w:rsidRPr="00BF273C" w:rsidRDefault="0080096A" w:rsidP="0080096A">
      <w:pPr>
        <w:rPr>
          <w:rFonts w:ascii="Arial" w:hAnsi="Arial" w:cs="Arial"/>
          <w:sz w:val="22"/>
          <w:szCs w:val="22"/>
        </w:rPr>
      </w:pPr>
      <w:r w:rsidRPr="00BF273C">
        <w:rPr>
          <w:rFonts w:ascii="Arial" w:hAnsi="Arial" w:cs="Arial"/>
          <w:sz w:val="22"/>
          <w:szCs w:val="22"/>
        </w:rPr>
        <w:t>NIH/NIA</w:t>
      </w:r>
      <w:r w:rsidRPr="00BF273C">
        <w:rPr>
          <w:rFonts w:ascii="Arial" w:hAnsi="Arial" w:cs="Arial"/>
          <w:sz w:val="22"/>
          <w:szCs w:val="22"/>
        </w:rPr>
        <w:tab/>
      </w:r>
      <w:r w:rsidRPr="00BF273C">
        <w:rPr>
          <w:rFonts w:ascii="Arial" w:hAnsi="Arial" w:cs="Arial"/>
          <w:sz w:val="22"/>
          <w:szCs w:val="22"/>
        </w:rPr>
        <w:tab/>
      </w:r>
      <w:r w:rsidRPr="00BF273C">
        <w:rPr>
          <w:rFonts w:ascii="Arial" w:hAnsi="Arial" w:cs="Arial"/>
          <w:sz w:val="22"/>
          <w:szCs w:val="22"/>
        </w:rPr>
        <w:tab/>
      </w:r>
      <w:r w:rsidRPr="00BF273C">
        <w:rPr>
          <w:rFonts w:ascii="Arial" w:hAnsi="Arial" w:cs="Arial"/>
          <w:sz w:val="22"/>
          <w:szCs w:val="22"/>
        </w:rPr>
        <w:tab/>
      </w:r>
      <w:r w:rsidRPr="00BF273C">
        <w:rPr>
          <w:rFonts w:ascii="Arial" w:hAnsi="Arial" w:cs="Arial"/>
          <w:sz w:val="22"/>
          <w:szCs w:val="22"/>
        </w:rPr>
        <w:tab/>
      </w:r>
      <w:r w:rsidRPr="00BF273C">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06238">
        <w:rPr>
          <w:rFonts w:ascii="Arial" w:hAnsi="Arial" w:cs="Arial"/>
          <w:sz w:val="22"/>
          <w:szCs w:val="22"/>
        </w:rPr>
        <w:t>$</w:t>
      </w:r>
      <w:r w:rsidR="00205C4E">
        <w:rPr>
          <w:rFonts w:ascii="Arial" w:hAnsi="Arial" w:cs="Arial"/>
          <w:sz w:val="22"/>
          <w:szCs w:val="22"/>
        </w:rPr>
        <w:t>200,535</w:t>
      </w:r>
    </w:p>
    <w:p w:rsidR="0080096A" w:rsidRPr="008F7E2F" w:rsidRDefault="0080096A" w:rsidP="0080096A">
      <w:pPr>
        <w:rPr>
          <w:rFonts w:ascii="Arial" w:hAnsi="Arial" w:cs="Arial"/>
          <w:i/>
          <w:sz w:val="22"/>
          <w:szCs w:val="22"/>
        </w:rPr>
      </w:pPr>
      <w:r w:rsidRPr="008F7E2F">
        <w:rPr>
          <w:rFonts w:ascii="Arial" w:hAnsi="Arial" w:cs="Arial"/>
          <w:i/>
          <w:sz w:val="22"/>
          <w:szCs w:val="22"/>
        </w:rPr>
        <w:t>A Novel Research Infrastructure Enabling Life-course Studies of Healthy Aging</w:t>
      </w:r>
    </w:p>
    <w:p w:rsidR="0080096A" w:rsidRDefault="0080096A" w:rsidP="0080096A">
      <w:pPr>
        <w:rPr>
          <w:rFonts w:ascii="Arial" w:hAnsi="Arial" w:cs="Arial"/>
          <w:sz w:val="22"/>
          <w:szCs w:val="22"/>
        </w:rPr>
      </w:pPr>
      <w:r w:rsidRPr="00BF273C">
        <w:rPr>
          <w:rFonts w:ascii="Arial" w:hAnsi="Arial" w:cs="Arial"/>
          <w:sz w:val="22"/>
          <w:szCs w:val="22"/>
        </w:rPr>
        <w:t>Goal: The goal of this two-phase study is to develop the data and biospecimen infrastructure for the Bogalusa Heart Study, the Princeton Lipid Research Study and the NHLBI Growth and Health Study (R21 phase) and to conduct pilot evaluations of the feasibility, acceptability and validity of data collected using a variety of biometric sensors relating to cardiometabolic risk, sleep quality and cognition in these cohorts (R33 phase).  These two phases will together prepare these cohorts for future aging-related studies.</w:t>
      </w:r>
    </w:p>
    <w:p w:rsidR="002E53B6" w:rsidRDefault="002E53B6" w:rsidP="0080096A">
      <w:pPr>
        <w:rPr>
          <w:rFonts w:ascii="Arial" w:hAnsi="Arial" w:cs="Arial"/>
          <w:sz w:val="22"/>
          <w:szCs w:val="22"/>
        </w:rPr>
      </w:pPr>
    </w:p>
    <w:p w:rsidR="002E53B6" w:rsidRPr="00734DD3" w:rsidRDefault="002E53B6" w:rsidP="002E53B6">
      <w:pPr>
        <w:rPr>
          <w:rFonts w:ascii="Arial" w:hAnsi="Arial" w:cs="Arial"/>
          <w:bCs/>
          <w:sz w:val="22"/>
          <w:szCs w:val="22"/>
        </w:rPr>
      </w:pPr>
      <w:r w:rsidRPr="001E49CE">
        <w:rPr>
          <w:rFonts w:ascii="Arial" w:hAnsi="Arial" w:cs="Arial"/>
          <w:bCs/>
          <w:sz w:val="22"/>
          <w:szCs w:val="22"/>
        </w:rPr>
        <w:t>R01HL141286-0</w:t>
      </w:r>
      <w:r w:rsidR="00205C4E" w:rsidRPr="001E49CE">
        <w:rPr>
          <w:rFonts w:ascii="Arial" w:hAnsi="Arial" w:cs="Arial"/>
          <w:bCs/>
          <w:sz w:val="22"/>
          <w:szCs w:val="22"/>
        </w:rPr>
        <w:t>2</w:t>
      </w:r>
      <w:r w:rsidRPr="001E49CE">
        <w:rPr>
          <w:rFonts w:ascii="Arial" w:hAnsi="Arial" w:cs="Arial"/>
          <w:bCs/>
          <w:sz w:val="22"/>
          <w:szCs w:val="22"/>
        </w:rPr>
        <w:tab/>
        <w:t>(Szczesniak)</w:t>
      </w:r>
      <w:r w:rsidRPr="00734DD3">
        <w:rPr>
          <w:rFonts w:ascii="Arial" w:hAnsi="Arial" w:cs="Arial"/>
          <w:bCs/>
          <w:sz w:val="22"/>
          <w:szCs w:val="22"/>
        </w:rPr>
        <w:tab/>
      </w:r>
      <w:r w:rsidRPr="00734DD3">
        <w:rPr>
          <w:rFonts w:ascii="Arial" w:hAnsi="Arial" w:cs="Arial"/>
          <w:bCs/>
          <w:sz w:val="22"/>
          <w:szCs w:val="22"/>
        </w:rPr>
        <w:tab/>
      </w:r>
      <w:r w:rsidR="00205C4E"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01/18</w:t>
      </w:r>
      <w:r w:rsidR="00E717BD" w:rsidRPr="00734DD3">
        <w:rPr>
          <w:rFonts w:ascii="Arial" w:hAnsi="Arial" w:cs="Arial"/>
          <w:bCs/>
          <w:sz w:val="22"/>
          <w:szCs w:val="22"/>
        </w:rPr>
        <w:t>/2019 – 12/31/2023</w:t>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r>
      <w:r w:rsidR="00E717BD" w:rsidRPr="00734DD3">
        <w:rPr>
          <w:rFonts w:ascii="Arial" w:hAnsi="Arial" w:cs="Arial"/>
          <w:bCs/>
          <w:sz w:val="22"/>
          <w:szCs w:val="22"/>
        </w:rPr>
        <w:tab/>
        <w:t>3.6</w:t>
      </w:r>
      <w:r w:rsidRPr="00734DD3">
        <w:rPr>
          <w:rFonts w:ascii="Arial" w:hAnsi="Arial" w:cs="Arial"/>
          <w:bCs/>
          <w:sz w:val="22"/>
          <w:szCs w:val="22"/>
        </w:rPr>
        <w:t xml:space="preserve"> calendar</w:t>
      </w:r>
    </w:p>
    <w:p w:rsidR="002E53B6" w:rsidRDefault="002E53B6" w:rsidP="002E53B6">
      <w:pPr>
        <w:rPr>
          <w:rFonts w:ascii="Arial" w:hAnsi="Arial" w:cs="Arial"/>
          <w:sz w:val="22"/>
          <w:szCs w:val="22"/>
        </w:rPr>
      </w:pPr>
      <w:r>
        <w:rPr>
          <w:rFonts w:ascii="Arial" w:hAnsi="Arial" w:cs="Arial"/>
          <w:sz w:val="22"/>
          <w:szCs w:val="22"/>
        </w:rPr>
        <w:t>NIH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205C4E">
        <w:rPr>
          <w:rFonts w:ascii="Arial" w:hAnsi="Arial" w:cs="Arial"/>
          <w:sz w:val="22"/>
          <w:szCs w:val="22"/>
        </w:rPr>
        <w:t>76,296</w:t>
      </w:r>
    </w:p>
    <w:p w:rsidR="002E53B6" w:rsidRPr="00354754" w:rsidRDefault="002E53B6" w:rsidP="002E53B6">
      <w:pPr>
        <w:rPr>
          <w:rFonts w:ascii="Arial" w:hAnsi="Arial" w:cs="Arial"/>
          <w:i/>
          <w:sz w:val="22"/>
          <w:szCs w:val="22"/>
        </w:rPr>
      </w:pPr>
      <w:r w:rsidRPr="00354754">
        <w:rPr>
          <w:rFonts w:ascii="Arial" w:hAnsi="Arial" w:cs="Arial"/>
          <w:i/>
          <w:sz w:val="22"/>
          <w:szCs w:val="22"/>
        </w:rPr>
        <w:t>Mapping environmental contributions to rapid lung disease progression in cystic fibrosis</w:t>
      </w:r>
    </w:p>
    <w:p w:rsidR="002E53B6" w:rsidRDefault="002E53B6" w:rsidP="002E53B6">
      <w:pPr>
        <w:rPr>
          <w:rFonts w:ascii="Arial" w:hAnsi="Arial" w:cs="Arial"/>
          <w:sz w:val="22"/>
          <w:szCs w:val="22"/>
        </w:rPr>
      </w:pPr>
      <w:r>
        <w:rPr>
          <w:rFonts w:ascii="Arial" w:hAnsi="Arial" w:cs="Arial"/>
          <w:sz w:val="22"/>
          <w:szCs w:val="22"/>
        </w:rPr>
        <w:t xml:space="preserve">Goal:  </w:t>
      </w:r>
      <w:r w:rsidRPr="0013267D">
        <w:rPr>
          <w:rFonts w:ascii="Arial" w:hAnsi="Arial" w:cs="Arial"/>
          <w:sz w:val="22"/>
          <w:szCs w:val="22"/>
        </w:rPr>
        <w:t>The overall objective of this research is to leverage a rich CF registry, extant national and local environmental data sources and prospectively collected study data to accurately forecast the onset of rapid decline progression.</w:t>
      </w:r>
    </w:p>
    <w:p w:rsidR="00E6696D" w:rsidRDefault="00E6696D" w:rsidP="002E53B6">
      <w:pPr>
        <w:rPr>
          <w:rFonts w:ascii="Arial" w:hAnsi="Arial" w:cs="Arial"/>
          <w:sz w:val="22"/>
          <w:szCs w:val="22"/>
        </w:rPr>
      </w:pPr>
    </w:p>
    <w:p w:rsidR="00E6696D" w:rsidRPr="00734DD3" w:rsidRDefault="00E6696D" w:rsidP="00E6696D">
      <w:pPr>
        <w:rPr>
          <w:rFonts w:ascii="Arial" w:hAnsi="Arial" w:cs="Arial"/>
          <w:bCs/>
          <w:sz w:val="22"/>
          <w:szCs w:val="22"/>
        </w:rPr>
      </w:pPr>
      <w:r w:rsidRPr="001E49CE">
        <w:rPr>
          <w:rFonts w:ascii="Arial" w:hAnsi="Arial" w:cs="Arial"/>
          <w:bCs/>
          <w:sz w:val="22"/>
          <w:szCs w:val="22"/>
        </w:rPr>
        <w:t>ECHO (Brokamp)</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09/01/2019 – 08/31/2021</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3.6 calendar</w:t>
      </w:r>
    </w:p>
    <w:p w:rsidR="00E6696D" w:rsidRDefault="00E6696D" w:rsidP="00E6696D">
      <w:pPr>
        <w:rPr>
          <w:rFonts w:ascii="Arial" w:hAnsi="Arial" w:cs="Arial"/>
          <w:sz w:val="22"/>
          <w:szCs w:val="22"/>
        </w:rPr>
      </w:pPr>
      <w:r>
        <w:rPr>
          <w:rFonts w:ascii="Arial" w:hAnsi="Arial" w:cs="Arial"/>
          <w:sz w:val="22"/>
          <w:szCs w:val="22"/>
        </w:rPr>
        <w:t>ECHO</w:t>
      </w:r>
      <w:r w:rsidR="00681B3A">
        <w:rPr>
          <w:rFonts w:ascii="Arial" w:hAnsi="Arial" w:cs="Arial"/>
          <w:sz w:val="22"/>
          <w:szCs w:val="22"/>
        </w:rPr>
        <w:t>/OIF</w:t>
      </w:r>
      <w:r>
        <w:rPr>
          <w:rFonts w:ascii="Arial" w:hAnsi="Arial" w:cs="Arial"/>
          <w:sz w:val="22"/>
          <w:szCs w:val="22"/>
        </w:rPr>
        <w:tab/>
      </w:r>
      <w:r w:rsidR="005A6C3F">
        <w:rPr>
          <w:rFonts w:ascii="Arial" w:hAnsi="Arial" w:cs="Arial"/>
          <w:sz w:val="22"/>
          <w:szCs w:val="22"/>
        </w:rPr>
        <w:t>/Duke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$62,840</w:t>
      </w:r>
    </w:p>
    <w:p w:rsidR="00E6696D" w:rsidRPr="00E06238" w:rsidRDefault="00E6696D" w:rsidP="00E6696D">
      <w:pPr>
        <w:rPr>
          <w:rFonts w:ascii="Arial" w:hAnsi="Arial" w:cs="Arial"/>
          <w:i/>
          <w:sz w:val="22"/>
          <w:szCs w:val="22"/>
        </w:rPr>
      </w:pPr>
      <w:r w:rsidRPr="00E06238">
        <w:rPr>
          <w:rFonts w:ascii="Arial" w:hAnsi="Arial" w:cs="Arial"/>
          <w:i/>
          <w:sz w:val="22"/>
          <w:szCs w:val="22"/>
        </w:rPr>
        <w:t>Decentralized and Reproducible Geomarker Assessment for Multi-Site Studies</w:t>
      </w:r>
    </w:p>
    <w:p w:rsidR="00E6696D" w:rsidRDefault="00E6696D" w:rsidP="00E6696D">
      <w:pPr>
        <w:rPr>
          <w:rFonts w:ascii="Arial" w:hAnsi="Arial" w:cs="Arial"/>
          <w:sz w:val="22"/>
          <w:szCs w:val="22"/>
        </w:rPr>
      </w:pPr>
      <w:r>
        <w:rPr>
          <w:rFonts w:ascii="Arial" w:hAnsi="Arial" w:cs="Arial"/>
          <w:sz w:val="22"/>
          <w:szCs w:val="22"/>
        </w:rPr>
        <w:t xml:space="preserve">Goal:  </w:t>
      </w:r>
      <w:r w:rsidRPr="00160466">
        <w:rPr>
          <w:rFonts w:ascii="Arial" w:hAnsi="Arial" w:cs="Arial"/>
          <w:sz w:val="22"/>
          <w:szCs w:val="22"/>
        </w:rPr>
        <w:t>The goal is to create a software tool to facilitate the exposure assessment of gridded spatiotemporal data based on residential addresses and date of birth without sharing or exposing protected health information.</w:t>
      </w:r>
      <w:r>
        <w:rPr>
          <w:rFonts w:ascii="Arial" w:hAnsi="Arial" w:cs="Arial"/>
          <w:sz w:val="22"/>
          <w:szCs w:val="22"/>
        </w:rPr>
        <w:tab/>
      </w:r>
    </w:p>
    <w:p w:rsidR="00E6696D" w:rsidRPr="00550880" w:rsidRDefault="00E6696D" w:rsidP="00E6696D">
      <w:pPr>
        <w:rPr>
          <w:rFonts w:ascii="ArialMT" w:hAnsi="ArialMT" w:cs="ArialMT"/>
          <w:sz w:val="22"/>
          <w:szCs w:val="22"/>
        </w:rPr>
      </w:pPr>
    </w:p>
    <w:p w:rsidR="00E6696D" w:rsidRPr="00734DD3" w:rsidRDefault="00E6696D" w:rsidP="00E6696D">
      <w:pPr>
        <w:rPr>
          <w:rFonts w:ascii="Arial" w:hAnsi="Arial" w:cs="Arial"/>
          <w:bCs/>
          <w:sz w:val="22"/>
          <w:szCs w:val="22"/>
        </w:rPr>
      </w:pPr>
      <w:r w:rsidRPr="001E49CE">
        <w:rPr>
          <w:rFonts w:ascii="Arial" w:hAnsi="Arial" w:cs="Arial"/>
          <w:bCs/>
          <w:sz w:val="22"/>
          <w:szCs w:val="22"/>
        </w:rPr>
        <w:t>R21ES030092-01</w:t>
      </w:r>
      <w:r w:rsidR="00681B3A" w:rsidRPr="001E49CE">
        <w:rPr>
          <w:rFonts w:ascii="Arial" w:hAnsi="Arial" w:cs="Arial"/>
          <w:bCs/>
          <w:sz w:val="22"/>
          <w:szCs w:val="22"/>
        </w:rPr>
        <w:t>A1</w:t>
      </w:r>
      <w:r w:rsidRPr="001E49CE">
        <w:rPr>
          <w:rFonts w:ascii="Arial" w:hAnsi="Arial" w:cs="Arial"/>
          <w:bCs/>
          <w:sz w:val="22"/>
          <w:szCs w:val="22"/>
        </w:rPr>
        <w:tab/>
        <w:t>(Ryan)</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09/01/2019 – 08/31/2021</w:t>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r>
      <w:r w:rsidRPr="00734DD3">
        <w:rPr>
          <w:rFonts w:ascii="Arial" w:hAnsi="Arial" w:cs="Arial"/>
          <w:bCs/>
          <w:sz w:val="22"/>
          <w:szCs w:val="22"/>
        </w:rPr>
        <w:tab/>
        <w:t xml:space="preserve"> 0.6 calendar</w:t>
      </w:r>
    </w:p>
    <w:p w:rsidR="00E6696D" w:rsidRDefault="00E6696D" w:rsidP="00E6696D">
      <w:pPr>
        <w:rPr>
          <w:rFonts w:ascii="Arial" w:hAnsi="Arial" w:cs="Arial"/>
          <w:sz w:val="22"/>
          <w:szCs w:val="22"/>
        </w:rPr>
      </w:pPr>
      <w:r>
        <w:rPr>
          <w:rFonts w:ascii="Arial" w:hAnsi="Arial" w:cs="Arial"/>
          <w:sz w:val="22"/>
          <w:szCs w:val="22"/>
        </w:rPr>
        <w:t>NIH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681B3A">
        <w:rPr>
          <w:rFonts w:ascii="Arial" w:hAnsi="Arial" w:cs="Arial"/>
          <w:sz w:val="22"/>
          <w:szCs w:val="22"/>
        </w:rPr>
        <w:t>171,567</w:t>
      </w:r>
    </w:p>
    <w:p w:rsidR="00E6696D" w:rsidRDefault="00E6696D" w:rsidP="00E6696D">
      <w:pPr>
        <w:rPr>
          <w:rFonts w:ascii="Arial" w:hAnsi="Arial" w:cs="Arial"/>
          <w:i/>
          <w:sz w:val="22"/>
          <w:szCs w:val="22"/>
        </w:rPr>
      </w:pPr>
      <w:r w:rsidRPr="00FC470C">
        <w:rPr>
          <w:rFonts w:ascii="Arial" w:hAnsi="Arial" w:cs="Arial"/>
          <w:i/>
          <w:sz w:val="22"/>
          <w:szCs w:val="22"/>
        </w:rPr>
        <w:t>Developing and Evaluating Novel Strategies for Reporting Back Individual Results of Personal Air Monitors</w:t>
      </w:r>
    </w:p>
    <w:p w:rsidR="00E6696D" w:rsidRDefault="00E6696D" w:rsidP="00E6696D">
      <w:pPr>
        <w:rPr>
          <w:rFonts w:ascii="Arial" w:hAnsi="Arial" w:cs="Arial"/>
          <w:sz w:val="22"/>
          <w:szCs w:val="22"/>
        </w:rPr>
      </w:pPr>
      <w:r>
        <w:rPr>
          <w:rFonts w:ascii="Arial" w:hAnsi="Arial" w:cs="Arial"/>
          <w:sz w:val="22"/>
          <w:szCs w:val="22"/>
        </w:rPr>
        <w:t xml:space="preserve">Goal:  </w:t>
      </w:r>
      <w:r w:rsidRPr="00FC470C">
        <w:rPr>
          <w:rFonts w:ascii="Arial" w:hAnsi="Arial" w:cs="Arial"/>
          <w:sz w:val="22"/>
          <w:szCs w:val="22"/>
        </w:rPr>
        <w:t>The objectives of this proposal are to collaborate with study participants, caregivers and community stakeholders to develop effect report-back strategies for personal air pollution monitoring results and evaluate report-back materials and their influence on knowledge, behavior, and personal UFP exposure.</w:t>
      </w:r>
    </w:p>
    <w:p w:rsidR="00043CA8" w:rsidRDefault="00043CA8" w:rsidP="003E6361">
      <w:pPr>
        <w:rPr>
          <w:rFonts w:ascii="Arial" w:hAnsi="Arial" w:cs="Arial"/>
          <w:sz w:val="22"/>
          <w:szCs w:val="22"/>
        </w:rPr>
      </w:pPr>
    </w:p>
    <w:p w:rsidR="00D8793C" w:rsidRDefault="00D8793C" w:rsidP="00D8793C">
      <w:pPr>
        <w:rPr>
          <w:rFonts w:ascii="Arial" w:hAnsi="Arial" w:cs="Arial"/>
          <w:sz w:val="22"/>
          <w:szCs w:val="22"/>
        </w:rPr>
      </w:pPr>
      <w:r w:rsidRPr="00C27B84">
        <w:rPr>
          <w:rFonts w:ascii="Arial" w:hAnsi="Arial" w:cs="Arial"/>
          <w:sz w:val="22"/>
          <w:szCs w:val="22"/>
        </w:rPr>
        <w:t>Contract No. CSP907820</w:t>
      </w:r>
      <w:r w:rsidRPr="00C27B84">
        <w:rPr>
          <w:rFonts w:ascii="Arial" w:hAnsi="Arial" w:cs="Arial"/>
          <w:sz w:val="22"/>
          <w:szCs w:val="22"/>
        </w:rPr>
        <w:tab/>
        <w:t>(Brokamp)</w:t>
      </w:r>
      <w:r w:rsidRPr="00C27B84">
        <w:rPr>
          <w:rFonts w:ascii="Arial" w:hAnsi="Arial" w:cs="Arial"/>
          <w:sz w:val="22"/>
          <w:szCs w:val="22"/>
        </w:rPr>
        <w:tab/>
      </w:r>
      <w:r w:rsidRPr="00C27B84">
        <w:rPr>
          <w:rFonts w:ascii="Arial" w:hAnsi="Arial" w:cs="Arial"/>
          <w:sz w:val="22"/>
          <w:szCs w:val="22"/>
        </w:rPr>
        <w:tab/>
      </w:r>
      <w:r w:rsidRPr="00C27B84">
        <w:rPr>
          <w:rFonts w:ascii="Arial" w:hAnsi="Arial" w:cs="Arial"/>
          <w:sz w:val="22"/>
          <w:szCs w:val="22"/>
        </w:rPr>
        <w:tab/>
      </w:r>
      <w:r w:rsidRPr="00C27B84">
        <w:rPr>
          <w:rFonts w:ascii="Arial" w:hAnsi="Arial" w:cs="Arial"/>
          <w:sz w:val="22"/>
          <w:szCs w:val="22"/>
        </w:rPr>
        <w:tab/>
      </w:r>
      <w:r w:rsidRPr="00C27B84">
        <w:rPr>
          <w:rFonts w:ascii="Arial" w:hAnsi="Arial" w:cs="Arial"/>
          <w:sz w:val="22"/>
          <w:szCs w:val="22"/>
        </w:rPr>
        <w:tab/>
      </w:r>
      <w:r w:rsidRPr="00C27B84">
        <w:rPr>
          <w:rFonts w:ascii="Arial" w:hAnsi="Arial" w:cs="Arial"/>
          <w:sz w:val="22"/>
          <w:szCs w:val="22"/>
        </w:rPr>
        <w:tab/>
        <w:t xml:space="preserve">04/01/2020 – 09/30/2020                    </w:t>
      </w:r>
      <w:r w:rsidR="001E49CE" w:rsidRPr="00C27B84">
        <w:rPr>
          <w:rFonts w:ascii="Arial" w:hAnsi="Arial" w:cs="Arial"/>
          <w:sz w:val="22"/>
          <w:szCs w:val="22"/>
        </w:rPr>
        <w:t>0.6</w:t>
      </w:r>
      <w:r w:rsidRPr="00C27B84">
        <w:rPr>
          <w:rFonts w:ascii="Arial" w:hAnsi="Arial" w:cs="Arial"/>
          <w:sz w:val="22"/>
          <w:szCs w:val="22"/>
        </w:rPr>
        <w:t xml:space="preserve"> calendar</w:t>
      </w:r>
    </w:p>
    <w:p w:rsidR="00D8793C" w:rsidRDefault="00D8793C" w:rsidP="00D8793C">
      <w:pPr>
        <w:rPr>
          <w:rFonts w:ascii="Arial" w:hAnsi="Arial" w:cs="Arial"/>
          <w:sz w:val="22"/>
          <w:szCs w:val="22"/>
        </w:rPr>
      </w:pPr>
      <w:r>
        <w:rPr>
          <w:rFonts w:ascii="Arial" w:hAnsi="Arial" w:cs="Arial"/>
          <w:sz w:val="22"/>
          <w:szCs w:val="22"/>
        </w:rPr>
        <w:t>Ohio Department of Health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$70,798</w:t>
      </w:r>
    </w:p>
    <w:p w:rsidR="00D8793C" w:rsidRDefault="00D8793C" w:rsidP="00D8793C">
      <w:pPr>
        <w:rPr>
          <w:rFonts w:ascii="Arial" w:hAnsi="Arial" w:cs="Arial"/>
          <w:i/>
          <w:iCs/>
          <w:sz w:val="22"/>
          <w:szCs w:val="22"/>
        </w:rPr>
      </w:pPr>
      <w:r>
        <w:rPr>
          <w:rFonts w:ascii="Arial" w:hAnsi="Arial" w:cs="Arial"/>
          <w:i/>
          <w:iCs/>
          <w:sz w:val="22"/>
          <w:szCs w:val="22"/>
        </w:rPr>
        <w:t>Model Identifying Geographic Areas in Ohio for Blood Lead Testing</w:t>
      </w:r>
    </w:p>
    <w:p w:rsidR="00D8793C" w:rsidRDefault="00D8793C" w:rsidP="003E6361">
      <w:pPr>
        <w:rPr>
          <w:rFonts w:ascii="Arial" w:hAnsi="Arial" w:cs="Arial"/>
          <w:sz w:val="22"/>
          <w:szCs w:val="22"/>
        </w:rPr>
      </w:pPr>
      <w:r>
        <w:rPr>
          <w:rFonts w:ascii="Arial" w:hAnsi="Arial" w:cs="Arial"/>
          <w:sz w:val="22"/>
          <w:szCs w:val="22"/>
        </w:rPr>
        <w:t>Goal: Develop a predictive model to determine which children should be tested for potentially high blood lead during physician visits based on their residential location.</w:t>
      </w:r>
    </w:p>
    <w:p w:rsidR="00D8793C" w:rsidRDefault="00D8793C" w:rsidP="003E6361">
      <w:pPr>
        <w:rPr>
          <w:rFonts w:ascii="Arial" w:hAnsi="Arial" w:cs="Arial"/>
          <w:sz w:val="22"/>
          <w:szCs w:val="22"/>
        </w:rPr>
      </w:pPr>
    </w:p>
    <w:p w:rsidR="00012480" w:rsidRDefault="00012480" w:rsidP="003E6361">
      <w:pPr>
        <w:rPr>
          <w:rFonts w:ascii="Arial" w:hAnsi="Arial" w:cs="Arial"/>
          <w:b/>
          <w:bCs/>
          <w:sz w:val="22"/>
          <w:szCs w:val="22"/>
          <w:u w:val="single"/>
        </w:rPr>
      </w:pPr>
      <w:proofErr w:type="spellStart"/>
      <w:r>
        <w:rPr>
          <w:rFonts w:ascii="Arial" w:hAnsi="Arial" w:cs="Arial"/>
          <w:b/>
          <w:bCs/>
          <w:sz w:val="22"/>
          <w:szCs w:val="22"/>
          <w:u w:val="single"/>
        </w:rPr>
        <w:t>Commerical</w:t>
      </w:r>
      <w:proofErr w:type="spellEnd"/>
      <w:r>
        <w:rPr>
          <w:rFonts w:ascii="Arial" w:hAnsi="Arial" w:cs="Arial"/>
          <w:b/>
          <w:bCs/>
          <w:sz w:val="22"/>
          <w:szCs w:val="22"/>
          <w:u w:val="single"/>
        </w:rPr>
        <w:t>/Industry Sponsored Awards</w:t>
      </w:r>
    </w:p>
    <w:p w:rsidR="00012480" w:rsidRDefault="00012480" w:rsidP="003E6361">
      <w:pPr>
        <w:rPr>
          <w:rFonts w:ascii="Arial" w:hAnsi="Arial" w:cs="Arial"/>
          <w:b/>
          <w:bCs/>
          <w:sz w:val="22"/>
          <w:szCs w:val="22"/>
          <w:u w:val="single"/>
        </w:rPr>
      </w:pPr>
    </w:p>
    <w:p w:rsidR="00D8793C" w:rsidRPr="00D8793C" w:rsidRDefault="00D8793C" w:rsidP="003E6361">
      <w:pPr>
        <w:rPr>
          <w:rFonts w:ascii="Arial" w:hAnsi="Arial" w:cs="Arial"/>
          <w:sz w:val="22"/>
          <w:szCs w:val="22"/>
        </w:rPr>
      </w:pPr>
      <w:r>
        <w:rPr>
          <w:rFonts w:ascii="Arial" w:hAnsi="Arial" w:cs="Arial"/>
          <w:sz w:val="22"/>
          <w:szCs w:val="22"/>
        </w:rPr>
        <w:t>Not applicable.</w:t>
      </w:r>
    </w:p>
    <w:p w:rsidR="00E5138D" w:rsidRDefault="00E5138D"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Foundation/Association Awards</w:t>
      </w:r>
    </w:p>
    <w:p w:rsidR="00012480" w:rsidRDefault="00012480" w:rsidP="003E6361">
      <w:pPr>
        <w:rPr>
          <w:rFonts w:ascii="Arial" w:hAnsi="Arial" w:cs="Arial"/>
          <w:b/>
          <w:bCs/>
          <w:sz w:val="22"/>
          <w:szCs w:val="22"/>
          <w:u w:val="single"/>
        </w:rPr>
      </w:pPr>
    </w:p>
    <w:p w:rsidR="008115CB" w:rsidRDefault="00012480" w:rsidP="008115CB">
      <w:pPr>
        <w:rPr>
          <w:rFonts w:ascii="Arial" w:hAnsi="Arial" w:cs="Arial"/>
          <w:sz w:val="22"/>
          <w:szCs w:val="22"/>
        </w:rPr>
      </w:pPr>
      <w:r w:rsidRPr="00C27B84">
        <w:rPr>
          <w:rFonts w:ascii="Arial" w:hAnsi="Arial" w:cs="Arial"/>
          <w:sz w:val="22"/>
          <w:szCs w:val="22"/>
        </w:rPr>
        <w:t>Harmony Foundation (Kahn/Brokamp)</w:t>
      </w:r>
      <w:r w:rsidR="008115CB" w:rsidRPr="00C27B84">
        <w:rPr>
          <w:rFonts w:ascii="Arial" w:hAnsi="Arial" w:cs="Arial"/>
          <w:sz w:val="22"/>
          <w:szCs w:val="22"/>
        </w:rPr>
        <w:t xml:space="preserve"> </w:t>
      </w:r>
      <w:r w:rsidR="008115CB" w:rsidRPr="00C27B84">
        <w:rPr>
          <w:rFonts w:ascii="Arial" w:hAnsi="Arial" w:cs="Arial"/>
          <w:b/>
          <w:sz w:val="22"/>
          <w:szCs w:val="22"/>
        </w:rPr>
        <w:tab/>
      </w:r>
      <w:r w:rsidR="008115CB" w:rsidRPr="00C27B84">
        <w:rPr>
          <w:rFonts w:ascii="Arial" w:hAnsi="Arial" w:cs="Arial"/>
          <w:b/>
          <w:sz w:val="22"/>
          <w:szCs w:val="22"/>
        </w:rPr>
        <w:tab/>
      </w:r>
      <w:r w:rsidR="008115CB" w:rsidRPr="00C27B84">
        <w:rPr>
          <w:rFonts w:ascii="Arial" w:hAnsi="Arial" w:cs="Arial"/>
          <w:b/>
          <w:sz w:val="22"/>
          <w:szCs w:val="22"/>
        </w:rPr>
        <w:tab/>
      </w:r>
      <w:r w:rsidR="008115CB" w:rsidRPr="00C27B84">
        <w:rPr>
          <w:rFonts w:ascii="Arial" w:hAnsi="Arial" w:cs="Arial"/>
          <w:b/>
          <w:sz w:val="22"/>
          <w:szCs w:val="22"/>
        </w:rPr>
        <w:tab/>
      </w:r>
      <w:r w:rsidR="008115CB" w:rsidRPr="00C27B84">
        <w:rPr>
          <w:rFonts w:ascii="Arial" w:hAnsi="Arial" w:cs="Arial"/>
          <w:b/>
          <w:sz w:val="22"/>
          <w:szCs w:val="22"/>
        </w:rPr>
        <w:tab/>
      </w:r>
      <w:r w:rsidR="008115CB" w:rsidRPr="00C27B84">
        <w:rPr>
          <w:rFonts w:ascii="Arial" w:hAnsi="Arial" w:cs="Arial"/>
          <w:sz w:val="22"/>
          <w:szCs w:val="22"/>
        </w:rPr>
        <w:t>0</w:t>
      </w:r>
      <w:r w:rsidR="0038697C" w:rsidRPr="00C27B84">
        <w:rPr>
          <w:rFonts w:ascii="Arial" w:hAnsi="Arial" w:cs="Arial"/>
          <w:sz w:val="22"/>
          <w:szCs w:val="22"/>
        </w:rPr>
        <w:t>1</w:t>
      </w:r>
      <w:r w:rsidR="008115CB" w:rsidRPr="00C27B84">
        <w:rPr>
          <w:rFonts w:ascii="Arial" w:hAnsi="Arial" w:cs="Arial"/>
          <w:sz w:val="22"/>
          <w:szCs w:val="22"/>
        </w:rPr>
        <w:t>/01/20</w:t>
      </w:r>
      <w:r w:rsidR="0038697C" w:rsidRPr="00C27B84">
        <w:rPr>
          <w:rFonts w:ascii="Arial" w:hAnsi="Arial" w:cs="Arial"/>
          <w:sz w:val="22"/>
          <w:szCs w:val="22"/>
        </w:rPr>
        <w:t>20</w:t>
      </w:r>
      <w:r w:rsidR="008115CB" w:rsidRPr="00C27B84">
        <w:rPr>
          <w:rFonts w:ascii="Arial" w:hAnsi="Arial" w:cs="Arial"/>
          <w:sz w:val="22"/>
          <w:szCs w:val="22"/>
        </w:rPr>
        <w:t xml:space="preserve"> – </w:t>
      </w:r>
      <w:r w:rsidR="0038697C" w:rsidRPr="00C27B84">
        <w:rPr>
          <w:rFonts w:ascii="Arial" w:hAnsi="Arial" w:cs="Arial"/>
          <w:sz w:val="22"/>
          <w:szCs w:val="22"/>
        </w:rPr>
        <w:t>12</w:t>
      </w:r>
      <w:r w:rsidR="008115CB" w:rsidRPr="00C27B84">
        <w:rPr>
          <w:rFonts w:ascii="Arial" w:hAnsi="Arial" w:cs="Arial"/>
          <w:sz w:val="22"/>
          <w:szCs w:val="22"/>
        </w:rPr>
        <w:t>/31/202</w:t>
      </w:r>
      <w:r w:rsidR="0038697C" w:rsidRPr="00C27B84">
        <w:rPr>
          <w:rFonts w:ascii="Arial" w:hAnsi="Arial" w:cs="Arial"/>
          <w:sz w:val="22"/>
          <w:szCs w:val="22"/>
        </w:rPr>
        <w:t>0</w:t>
      </w:r>
      <w:r w:rsidR="008115CB" w:rsidRPr="00C27B84">
        <w:rPr>
          <w:rFonts w:ascii="Arial" w:hAnsi="Arial" w:cs="Arial"/>
          <w:sz w:val="22"/>
          <w:szCs w:val="22"/>
        </w:rPr>
        <w:tab/>
      </w:r>
      <w:r w:rsidR="008115CB" w:rsidRPr="00C27B84">
        <w:rPr>
          <w:rFonts w:ascii="Arial" w:hAnsi="Arial" w:cs="Arial"/>
          <w:sz w:val="22"/>
          <w:szCs w:val="22"/>
        </w:rPr>
        <w:tab/>
      </w:r>
      <w:r w:rsidR="008115CB" w:rsidRPr="00C27B84">
        <w:rPr>
          <w:rFonts w:ascii="Arial" w:hAnsi="Arial" w:cs="Arial"/>
          <w:sz w:val="22"/>
          <w:szCs w:val="22"/>
        </w:rPr>
        <w:tab/>
      </w:r>
      <w:r w:rsidR="008115CB" w:rsidRPr="00C27B84">
        <w:rPr>
          <w:rFonts w:ascii="Arial" w:hAnsi="Arial" w:cs="Arial"/>
          <w:sz w:val="22"/>
          <w:szCs w:val="22"/>
        </w:rPr>
        <w:tab/>
        <w:t xml:space="preserve"> </w:t>
      </w:r>
      <w:r w:rsidR="001E49CE" w:rsidRPr="00C27B84">
        <w:rPr>
          <w:rFonts w:ascii="Arial" w:hAnsi="Arial" w:cs="Arial"/>
          <w:sz w:val="22"/>
          <w:szCs w:val="22"/>
        </w:rPr>
        <w:t>0.6</w:t>
      </w:r>
      <w:r w:rsidR="008115CB" w:rsidRPr="00C27B84">
        <w:rPr>
          <w:rFonts w:ascii="Arial" w:hAnsi="Arial" w:cs="Arial"/>
          <w:sz w:val="22"/>
          <w:szCs w:val="22"/>
        </w:rPr>
        <w:t xml:space="preserve"> calendar</w:t>
      </w:r>
    </w:p>
    <w:p w:rsidR="00012480" w:rsidRPr="00694AC3" w:rsidRDefault="008115CB" w:rsidP="00012480">
      <w:pPr>
        <w:rPr>
          <w:rFonts w:ascii="Arial" w:hAnsi="Arial" w:cs="Arial"/>
          <w:sz w:val="22"/>
          <w:szCs w:val="22"/>
        </w:rPr>
      </w:pPr>
      <w:r>
        <w:rPr>
          <w:rFonts w:ascii="Arial" w:hAnsi="Arial" w:cs="Arial"/>
          <w:i/>
          <w:iCs/>
          <w:sz w:val="22"/>
          <w:szCs w:val="22"/>
        </w:rPr>
        <w:t>All Families Thrive</w:t>
      </w:r>
      <w:r w:rsidR="00694AC3">
        <w:rPr>
          <w:rFonts w:ascii="Arial" w:hAnsi="Arial" w:cs="Arial"/>
          <w:i/>
          <w:iCs/>
          <w:sz w:val="22"/>
          <w:szCs w:val="22"/>
        </w:rPr>
        <w:tab/>
      </w:r>
      <w:r w:rsidR="00694AC3">
        <w:rPr>
          <w:rFonts w:ascii="Arial" w:hAnsi="Arial" w:cs="Arial"/>
          <w:i/>
          <w:iCs/>
          <w:sz w:val="22"/>
          <w:szCs w:val="22"/>
        </w:rPr>
        <w:tab/>
      </w:r>
      <w:r w:rsidR="00694AC3">
        <w:rPr>
          <w:rFonts w:ascii="Arial" w:hAnsi="Arial" w:cs="Arial"/>
          <w:i/>
          <w:iCs/>
          <w:sz w:val="22"/>
          <w:szCs w:val="22"/>
        </w:rPr>
        <w:tab/>
      </w:r>
      <w:r w:rsidR="00694AC3">
        <w:rPr>
          <w:rFonts w:ascii="Arial" w:hAnsi="Arial" w:cs="Arial"/>
          <w:i/>
          <w:iCs/>
          <w:sz w:val="22"/>
          <w:szCs w:val="22"/>
        </w:rPr>
        <w:tab/>
      </w:r>
      <w:r w:rsidR="00694AC3">
        <w:rPr>
          <w:rFonts w:ascii="Arial" w:hAnsi="Arial" w:cs="Arial"/>
          <w:i/>
          <w:iCs/>
          <w:sz w:val="22"/>
          <w:szCs w:val="22"/>
        </w:rPr>
        <w:tab/>
      </w:r>
      <w:r w:rsidR="00694AC3">
        <w:rPr>
          <w:rFonts w:ascii="Arial" w:hAnsi="Arial" w:cs="Arial"/>
          <w:i/>
          <w:iCs/>
          <w:sz w:val="22"/>
          <w:szCs w:val="22"/>
        </w:rPr>
        <w:tab/>
      </w:r>
      <w:r w:rsidR="00694AC3">
        <w:rPr>
          <w:rFonts w:ascii="Arial" w:hAnsi="Arial" w:cs="Arial"/>
          <w:i/>
          <w:iCs/>
          <w:sz w:val="22"/>
          <w:szCs w:val="22"/>
        </w:rPr>
        <w:tab/>
      </w:r>
      <w:r w:rsidR="00694AC3">
        <w:rPr>
          <w:rFonts w:ascii="Arial" w:hAnsi="Arial" w:cs="Arial"/>
          <w:i/>
          <w:iCs/>
          <w:sz w:val="22"/>
          <w:szCs w:val="22"/>
        </w:rPr>
        <w:tab/>
      </w:r>
      <w:r w:rsidR="00694AC3">
        <w:rPr>
          <w:rFonts w:ascii="Arial" w:hAnsi="Arial" w:cs="Arial"/>
          <w:i/>
          <w:iCs/>
          <w:sz w:val="22"/>
          <w:szCs w:val="22"/>
        </w:rPr>
        <w:tab/>
      </w:r>
      <w:r w:rsidR="00694AC3">
        <w:rPr>
          <w:rFonts w:ascii="Arial" w:hAnsi="Arial" w:cs="Arial"/>
          <w:i/>
          <w:iCs/>
          <w:sz w:val="22"/>
          <w:szCs w:val="22"/>
        </w:rPr>
        <w:tab/>
      </w:r>
      <w:r w:rsidR="00694AC3">
        <w:rPr>
          <w:rFonts w:ascii="Arial" w:hAnsi="Arial" w:cs="Arial"/>
          <w:i/>
          <w:iCs/>
          <w:sz w:val="22"/>
          <w:szCs w:val="22"/>
        </w:rPr>
        <w:tab/>
      </w:r>
      <w:r w:rsidR="00694AC3" w:rsidRPr="00472CB0">
        <w:rPr>
          <w:rFonts w:ascii="Arial" w:hAnsi="Arial" w:cs="Arial"/>
          <w:sz w:val="22"/>
          <w:szCs w:val="22"/>
        </w:rPr>
        <w:t>$</w:t>
      </w:r>
    </w:p>
    <w:p w:rsidR="00012480" w:rsidRPr="00DE09EB" w:rsidRDefault="003E52CB" w:rsidP="003E6361">
      <w:pPr>
        <w:rPr>
          <w:rFonts w:ascii="Arial" w:hAnsi="Arial" w:cs="Arial"/>
          <w:sz w:val="22"/>
          <w:szCs w:val="22"/>
        </w:rPr>
      </w:pPr>
      <w:r>
        <w:rPr>
          <w:rFonts w:ascii="Arial" w:hAnsi="Arial" w:cs="Arial"/>
          <w:sz w:val="22"/>
          <w:szCs w:val="22"/>
        </w:rPr>
        <w:t xml:space="preserve">Goal: </w:t>
      </w:r>
      <w:r w:rsidR="00FA5B87">
        <w:rPr>
          <w:rFonts w:ascii="Arial" w:hAnsi="Arial" w:cs="Arial"/>
          <w:sz w:val="22"/>
          <w:szCs w:val="22"/>
        </w:rPr>
        <w:t>R</w:t>
      </w:r>
      <w:r w:rsidR="00DE09EB">
        <w:rPr>
          <w:rFonts w:ascii="Arial" w:hAnsi="Arial" w:cs="Arial"/>
          <w:sz w:val="22"/>
          <w:szCs w:val="22"/>
        </w:rPr>
        <w:t>educe the amount of child abuse and neglect in Hamilton County, Ohio.</w:t>
      </w:r>
    </w:p>
    <w:p w:rsidR="00DE09EB" w:rsidRDefault="00DE09EB" w:rsidP="003E6361">
      <w:pPr>
        <w:rPr>
          <w:rFonts w:ascii="Arial" w:hAnsi="Arial" w:cs="Arial"/>
          <w:b/>
          <w:bCs/>
          <w:sz w:val="22"/>
          <w:szCs w:val="22"/>
          <w:u w:val="single"/>
        </w:rPr>
      </w:pPr>
    </w:p>
    <w:p w:rsidR="00012480" w:rsidRPr="00012480" w:rsidRDefault="00012480" w:rsidP="003E6361">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3E6361">
      <w:pPr>
        <w:rPr>
          <w:rFonts w:ascii="Arial" w:hAnsi="Arial" w:cs="Arial"/>
          <w:sz w:val="22"/>
          <w:szCs w:val="22"/>
        </w:rPr>
      </w:pPr>
    </w:p>
    <w:p w:rsidR="00012480" w:rsidRPr="00012480" w:rsidRDefault="00012480" w:rsidP="003E6361">
      <w:pPr>
        <w:rPr>
          <w:rFonts w:ascii="Arial" w:hAnsi="Arial" w:cs="Arial"/>
          <w:b/>
          <w:bCs/>
          <w:sz w:val="22"/>
          <w:szCs w:val="22"/>
          <w:u w:val="single"/>
        </w:rPr>
      </w:pPr>
      <w:r>
        <w:rPr>
          <w:rFonts w:ascii="Arial" w:hAnsi="Arial" w:cs="Arial"/>
          <w:bCs/>
          <w:sz w:val="22"/>
          <w:szCs w:val="22"/>
        </w:rPr>
        <w:t>Not applicable.</w:t>
      </w:r>
    </w:p>
    <w:p w:rsidR="00012480" w:rsidRDefault="00012480" w:rsidP="003E6361">
      <w:pPr>
        <w:rPr>
          <w:rFonts w:ascii="Arial" w:hAnsi="Arial" w:cs="Arial"/>
          <w:sz w:val="22"/>
          <w:szCs w:val="22"/>
        </w:rPr>
      </w:pPr>
    </w:p>
    <w:p w:rsidR="007E08D2" w:rsidRDefault="007E08D2" w:rsidP="003E6361">
      <w:pPr>
        <w:rPr>
          <w:rFonts w:ascii="Arial" w:hAnsi="Arial" w:cs="Arial"/>
          <w:b/>
          <w:bCs/>
          <w:sz w:val="22"/>
          <w:szCs w:val="22"/>
          <w:u w:val="single"/>
        </w:rPr>
      </w:pPr>
      <w:r>
        <w:rPr>
          <w:rFonts w:ascii="Arial" w:hAnsi="Arial" w:cs="Arial"/>
          <w:b/>
          <w:bCs/>
          <w:sz w:val="22"/>
          <w:szCs w:val="22"/>
          <w:u w:val="single"/>
        </w:rPr>
        <w:t>CHMC Institutional Awards</w:t>
      </w:r>
    </w:p>
    <w:p w:rsidR="007E08D2" w:rsidRDefault="007E08D2" w:rsidP="007E08D2">
      <w:pPr>
        <w:rPr>
          <w:rFonts w:ascii="Arial" w:hAnsi="Arial" w:cs="Arial"/>
          <w:sz w:val="22"/>
          <w:szCs w:val="22"/>
        </w:rPr>
      </w:pPr>
    </w:p>
    <w:p w:rsidR="007E08D2" w:rsidRDefault="007E08D2" w:rsidP="007E08D2">
      <w:pPr>
        <w:rPr>
          <w:rFonts w:ascii="Arial" w:hAnsi="Arial" w:cs="Arial"/>
          <w:sz w:val="22"/>
          <w:szCs w:val="22"/>
        </w:rPr>
      </w:pPr>
      <w:r w:rsidRPr="001E49CE">
        <w:rPr>
          <w:rFonts w:ascii="Arial" w:hAnsi="Arial" w:cs="Arial"/>
          <w:bCs/>
          <w:sz w:val="22"/>
          <w:szCs w:val="22"/>
        </w:rPr>
        <w:t>CCTST (Brokamp)</w:t>
      </w:r>
      <w:r w:rsidRPr="00734DD3">
        <w:rPr>
          <w:rFonts w:ascii="Arial" w:hAnsi="Arial" w:cs="Arial"/>
          <w:bCs/>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07/01/2018 – 06/30/2020</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1.8 calendar</w:t>
      </w:r>
    </w:p>
    <w:p w:rsidR="007E08D2" w:rsidRDefault="007E08D2" w:rsidP="007E08D2">
      <w:pPr>
        <w:rPr>
          <w:rFonts w:ascii="Arial" w:hAnsi="Arial" w:cs="Arial"/>
          <w:sz w:val="22"/>
          <w:szCs w:val="22"/>
        </w:rPr>
      </w:pPr>
      <w:r>
        <w:rPr>
          <w:rFonts w:ascii="Arial" w:hAnsi="Arial" w:cs="Arial"/>
          <w:sz w:val="22"/>
          <w:szCs w:val="22"/>
        </w:rPr>
        <w:t>CCHMC Internal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Pr="00637229">
        <w:rPr>
          <w:rFonts w:ascii="Arial" w:hAnsi="Arial" w:cs="Arial"/>
          <w:sz w:val="22"/>
          <w:szCs w:val="22"/>
        </w:rPr>
        <w:t>36,047</w:t>
      </w:r>
    </w:p>
    <w:p w:rsidR="007E08D2" w:rsidRPr="008F7E2F" w:rsidRDefault="007E08D2" w:rsidP="007E08D2">
      <w:pPr>
        <w:rPr>
          <w:rFonts w:ascii="Arial" w:hAnsi="Arial" w:cs="Arial"/>
          <w:i/>
          <w:sz w:val="22"/>
          <w:szCs w:val="22"/>
        </w:rPr>
      </w:pPr>
      <w:r w:rsidRPr="008F7E2F">
        <w:rPr>
          <w:rFonts w:ascii="Arial" w:hAnsi="Arial" w:cs="Arial"/>
          <w:i/>
          <w:sz w:val="22"/>
          <w:szCs w:val="22"/>
        </w:rPr>
        <w:t>Predicting Individual SES for Improved EHR Research</w:t>
      </w:r>
    </w:p>
    <w:p w:rsidR="007E08D2" w:rsidRDefault="007E08D2" w:rsidP="007E08D2">
      <w:pPr>
        <w:rPr>
          <w:rFonts w:ascii="Arial" w:hAnsi="Arial" w:cs="Arial"/>
          <w:sz w:val="22"/>
          <w:szCs w:val="22"/>
        </w:rPr>
      </w:pPr>
      <w:r>
        <w:rPr>
          <w:rFonts w:ascii="Arial" w:hAnsi="Arial" w:cs="Arial"/>
          <w:sz w:val="22"/>
          <w:szCs w:val="22"/>
        </w:rPr>
        <w:t xml:space="preserve">Goal:  </w:t>
      </w:r>
      <w:r w:rsidRPr="00637229">
        <w:rPr>
          <w:rFonts w:ascii="Arial" w:hAnsi="Arial" w:cs="Arial"/>
          <w:sz w:val="22"/>
          <w:szCs w:val="22"/>
        </w:rPr>
        <w:t>Our long-term research goal is to improve the use of EHR in research by developing methods to both estimate and unconfound for individual-level SES. The overall objectives of this application, which are the next steps toward attainment of our long-term goal are to (1) develop and validate a new method to estimate individual-level income and education attainment based on linking street addresses to extant housing databases and (2) demonstrate that it can be used to improve EHR-based research by unconfounding for individual-level SES effects.</w:t>
      </w:r>
    </w:p>
    <w:p w:rsidR="00CA0F6F" w:rsidRDefault="00CA0F6F" w:rsidP="007E08D2">
      <w:pPr>
        <w:rPr>
          <w:rFonts w:ascii="Arial" w:hAnsi="Arial" w:cs="Arial"/>
          <w:sz w:val="22"/>
          <w:szCs w:val="22"/>
        </w:rPr>
      </w:pPr>
    </w:p>
    <w:p w:rsidR="00CA0F6F" w:rsidRDefault="00CA0F6F" w:rsidP="007E08D2">
      <w:pPr>
        <w:rPr>
          <w:rFonts w:ascii="Arial" w:hAnsi="Arial" w:cs="Arial"/>
          <w:sz w:val="22"/>
          <w:szCs w:val="22"/>
        </w:rPr>
      </w:pPr>
      <w:r w:rsidRPr="001E49CE">
        <w:rPr>
          <w:rFonts w:ascii="Arial" w:hAnsi="Arial" w:cs="Arial"/>
          <w:sz w:val="22"/>
          <w:szCs w:val="22"/>
        </w:rPr>
        <w:t>ARC (</w:t>
      </w:r>
      <w:proofErr w:type="spellStart"/>
      <w:r w:rsidRPr="001E49CE">
        <w:rPr>
          <w:rFonts w:ascii="Arial" w:hAnsi="Arial" w:cs="Arial"/>
          <w:sz w:val="22"/>
          <w:szCs w:val="22"/>
        </w:rPr>
        <w:t>Daraiseh</w:t>
      </w:r>
      <w:proofErr w:type="spellEnd"/>
      <w:r w:rsidRPr="001E49CE">
        <w:rPr>
          <w:rFonts w:ascii="Arial" w:hAnsi="Arial" w:cs="Arial"/>
          <w:sz w:val="22"/>
          <w:szCs w:val="22"/>
        </w:rPr>
        <w:t>/Macaluso)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07/01/19 – 06/30/22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0.6 calendar</w:t>
      </w:r>
    </w:p>
    <w:p w:rsidR="00CA0F6F" w:rsidRPr="00CA0F6F" w:rsidRDefault="0021520A" w:rsidP="007E08D2">
      <w:pPr>
        <w:rPr>
          <w:rFonts w:ascii="Arial" w:hAnsi="Arial" w:cs="Arial"/>
          <w:sz w:val="22"/>
          <w:szCs w:val="22"/>
        </w:rPr>
      </w:pPr>
      <w:r w:rsidRPr="0021520A">
        <w:rPr>
          <w:rFonts w:ascii="Arial" w:hAnsi="Arial" w:cs="Arial"/>
          <w:sz w:val="22"/>
          <w:szCs w:val="22"/>
        </w:rPr>
        <w:t>CCHMC Internal</w:t>
      </w:r>
      <w:r w:rsidR="00CA0F6F">
        <w:rPr>
          <w:rFonts w:ascii="Arial" w:hAnsi="Arial" w:cs="Arial"/>
          <w:i/>
          <w:iCs/>
          <w:sz w:val="22"/>
          <w:szCs w:val="22"/>
        </w:rPr>
        <w:tab/>
      </w:r>
      <w:r w:rsidR="001732CB">
        <w:rPr>
          <w:rFonts w:ascii="Arial" w:hAnsi="Arial" w:cs="Arial"/>
          <w:i/>
          <w:iCs/>
          <w:sz w:val="22"/>
          <w:szCs w:val="22"/>
        </w:rPr>
        <w:tab/>
      </w:r>
      <w:r w:rsidR="001732CB">
        <w:rPr>
          <w:rFonts w:ascii="Arial" w:hAnsi="Arial" w:cs="Arial"/>
          <w:i/>
          <w:iCs/>
          <w:sz w:val="22"/>
          <w:szCs w:val="22"/>
        </w:rPr>
        <w:tab/>
      </w:r>
      <w:r w:rsidR="00CA0F6F">
        <w:rPr>
          <w:rFonts w:ascii="Arial" w:hAnsi="Arial" w:cs="Arial"/>
          <w:i/>
          <w:iCs/>
          <w:sz w:val="22"/>
          <w:szCs w:val="22"/>
        </w:rPr>
        <w:tab/>
      </w:r>
      <w:r w:rsidR="00CA0F6F">
        <w:rPr>
          <w:rFonts w:ascii="Arial" w:hAnsi="Arial" w:cs="Arial"/>
          <w:i/>
          <w:iCs/>
          <w:sz w:val="22"/>
          <w:szCs w:val="22"/>
        </w:rPr>
        <w:tab/>
      </w:r>
      <w:r>
        <w:rPr>
          <w:rFonts w:ascii="Arial" w:hAnsi="Arial" w:cs="Arial"/>
          <w:i/>
          <w:iCs/>
          <w:sz w:val="22"/>
          <w:szCs w:val="22"/>
        </w:rPr>
        <w:tab/>
      </w:r>
      <w:r>
        <w:rPr>
          <w:rFonts w:ascii="Arial" w:hAnsi="Arial" w:cs="Arial"/>
          <w:i/>
          <w:iCs/>
          <w:sz w:val="22"/>
          <w:szCs w:val="22"/>
        </w:rPr>
        <w:tab/>
      </w:r>
      <w:r>
        <w:rPr>
          <w:rFonts w:ascii="Arial" w:hAnsi="Arial" w:cs="Arial"/>
          <w:i/>
          <w:iCs/>
          <w:sz w:val="22"/>
          <w:szCs w:val="22"/>
        </w:rPr>
        <w:tab/>
      </w:r>
      <w:r>
        <w:rPr>
          <w:rFonts w:ascii="Arial" w:hAnsi="Arial" w:cs="Arial"/>
          <w:i/>
          <w:iCs/>
          <w:sz w:val="22"/>
          <w:szCs w:val="22"/>
        </w:rPr>
        <w:tab/>
      </w:r>
      <w:r>
        <w:rPr>
          <w:rFonts w:ascii="Arial" w:hAnsi="Arial" w:cs="Arial"/>
          <w:i/>
          <w:iCs/>
          <w:sz w:val="22"/>
          <w:szCs w:val="22"/>
        </w:rPr>
        <w:tab/>
      </w:r>
      <w:r>
        <w:rPr>
          <w:rFonts w:ascii="Arial" w:hAnsi="Arial" w:cs="Arial"/>
          <w:i/>
          <w:iCs/>
          <w:sz w:val="22"/>
          <w:szCs w:val="22"/>
        </w:rPr>
        <w:tab/>
      </w:r>
      <w:r w:rsidR="00CA0F6F" w:rsidRPr="008E6D69">
        <w:rPr>
          <w:rFonts w:ascii="Arial" w:hAnsi="Arial" w:cs="Arial"/>
          <w:sz w:val="22"/>
          <w:szCs w:val="22"/>
        </w:rPr>
        <w:t>$</w:t>
      </w:r>
      <w:r w:rsidR="008E6D69">
        <w:rPr>
          <w:rFonts w:ascii="Arial" w:hAnsi="Arial" w:cs="Arial"/>
          <w:sz w:val="22"/>
          <w:szCs w:val="22"/>
        </w:rPr>
        <w:t>292,393</w:t>
      </w:r>
    </w:p>
    <w:p w:rsidR="0021520A" w:rsidRDefault="0021520A" w:rsidP="007E08D2">
      <w:pPr>
        <w:rPr>
          <w:rFonts w:ascii="Arial" w:hAnsi="Arial" w:cs="Arial"/>
          <w:sz w:val="22"/>
          <w:szCs w:val="22"/>
        </w:rPr>
      </w:pPr>
      <w:r>
        <w:rPr>
          <w:rFonts w:ascii="Arial" w:hAnsi="Arial" w:cs="Arial"/>
          <w:i/>
          <w:iCs/>
          <w:sz w:val="22"/>
          <w:szCs w:val="22"/>
        </w:rPr>
        <w:t>Employee Safety Learning Laboratory</w:t>
      </w:r>
    </w:p>
    <w:p w:rsidR="00CA0F6F" w:rsidRPr="001732CB" w:rsidRDefault="001732CB" w:rsidP="007E08D2">
      <w:pPr>
        <w:rPr>
          <w:rFonts w:ascii="Arial" w:hAnsi="Arial" w:cs="Arial"/>
          <w:sz w:val="22"/>
          <w:szCs w:val="22"/>
        </w:rPr>
      </w:pPr>
      <w:r>
        <w:rPr>
          <w:rFonts w:ascii="Arial" w:hAnsi="Arial" w:cs="Arial"/>
          <w:sz w:val="22"/>
          <w:szCs w:val="22"/>
        </w:rPr>
        <w:t>Goal: Align our growing injury research program with CCHMC employee safety operations.</w:t>
      </w:r>
    </w:p>
    <w:p w:rsidR="007E08D2" w:rsidRDefault="007E08D2" w:rsidP="003E6361">
      <w:pPr>
        <w:rPr>
          <w:rFonts w:ascii="Arial" w:hAnsi="Arial" w:cs="Arial"/>
          <w:sz w:val="22"/>
          <w:szCs w:val="22"/>
        </w:rPr>
      </w:pPr>
    </w:p>
    <w:p w:rsidR="007E08D2" w:rsidRDefault="00012480" w:rsidP="003E6361">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3E6361">
      <w:pPr>
        <w:rPr>
          <w:rFonts w:ascii="Arial" w:hAnsi="Arial" w:cs="Arial"/>
          <w:b/>
          <w:bCs/>
          <w:sz w:val="22"/>
          <w:szCs w:val="22"/>
          <w:u w:val="single"/>
        </w:rPr>
      </w:pPr>
    </w:p>
    <w:p w:rsidR="00012480" w:rsidRPr="00012480" w:rsidRDefault="00012480" w:rsidP="003E6361">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Private or Philanthropic Support</w:t>
      </w:r>
    </w:p>
    <w:p w:rsidR="00012480" w:rsidRDefault="00012480" w:rsidP="003E6361">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3E6361">
      <w:pPr>
        <w:rPr>
          <w:rFonts w:ascii="Arial" w:hAnsi="Arial" w:cs="Arial"/>
          <w:b/>
          <w:bCs/>
          <w:sz w:val="22"/>
          <w:szCs w:val="22"/>
          <w:u w:val="single"/>
        </w:rPr>
      </w:pPr>
    </w:p>
    <w:p w:rsidR="00012480" w:rsidRDefault="00012480" w:rsidP="003E6361">
      <w:pPr>
        <w:rPr>
          <w:rFonts w:ascii="Arial" w:hAnsi="Arial" w:cs="Arial"/>
          <w:b/>
          <w:bCs/>
          <w:sz w:val="22"/>
          <w:szCs w:val="22"/>
          <w:u w:val="single"/>
        </w:rPr>
      </w:pPr>
      <w:r>
        <w:rPr>
          <w:rFonts w:ascii="Arial" w:hAnsi="Arial" w:cs="Arial"/>
          <w:b/>
          <w:bCs/>
          <w:sz w:val="22"/>
          <w:szCs w:val="22"/>
          <w:u w:val="single"/>
        </w:rPr>
        <w:t>Scientific Materials</w:t>
      </w:r>
    </w:p>
    <w:p w:rsidR="00306734" w:rsidRDefault="00306734" w:rsidP="003E6361">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01248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C37AC0" w:rsidRDefault="00C37AC0" w:rsidP="00012480">
      <w:pPr>
        <w:rPr>
          <w:rFonts w:ascii="Arial" w:hAnsi="Arial" w:cs="Arial"/>
          <w:b/>
          <w:sz w:val="22"/>
          <w:szCs w:val="22"/>
          <w:u w:val="single"/>
        </w:rPr>
      </w:pPr>
    </w:p>
    <w:p w:rsidR="00C37AC0" w:rsidRPr="00C37AC0" w:rsidRDefault="00AE4AB8" w:rsidP="00012480">
      <w:pPr>
        <w:rPr>
          <w:rFonts w:ascii="Arial" w:hAnsi="Arial" w:cs="Arial"/>
          <w:bCs/>
          <w:sz w:val="22"/>
          <w:szCs w:val="22"/>
        </w:rPr>
      </w:pPr>
      <w:r w:rsidRPr="0040709C">
        <w:rPr>
          <w:rFonts w:ascii="Arial" w:hAnsi="Arial" w:cs="Arial"/>
          <w:bCs/>
          <w:sz w:val="22"/>
          <w:szCs w:val="22"/>
        </w:rPr>
        <w:t>Jordan Pennington</w:t>
      </w:r>
      <w:r w:rsidR="0040709C">
        <w:rPr>
          <w:rFonts w:ascii="Arial" w:hAnsi="Arial" w:cs="Arial"/>
          <w:bCs/>
          <w:sz w:val="22"/>
          <w:szCs w:val="22"/>
        </w:rPr>
        <w:t>,</w:t>
      </w:r>
      <w:r w:rsidR="00D9463D">
        <w:rPr>
          <w:rFonts w:ascii="Arial" w:hAnsi="Arial" w:cs="Arial"/>
          <w:bCs/>
          <w:sz w:val="22"/>
          <w:szCs w:val="22"/>
        </w:rPr>
        <w:t xml:space="preserve"> SMURRF student</w:t>
      </w:r>
      <w:r w:rsidR="00D9463D">
        <w:rPr>
          <w:rFonts w:ascii="Arial" w:hAnsi="Arial" w:cs="Arial"/>
          <w:bCs/>
          <w:sz w:val="22"/>
          <w:szCs w:val="22"/>
        </w:rPr>
        <w:tab/>
      </w:r>
      <w:r w:rsidR="00D9463D">
        <w:rPr>
          <w:rFonts w:ascii="Arial" w:hAnsi="Arial" w:cs="Arial"/>
          <w:bCs/>
          <w:sz w:val="22"/>
          <w:szCs w:val="22"/>
        </w:rPr>
        <w:tab/>
      </w:r>
      <w:r w:rsidR="00D9463D">
        <w:rPr>
          <w:rFonts w:ascii="Arial" w:hAnsi="Arial" w:cs="Arial"/>
          <w:bCs/>
          <w:sz w:val="22"/>
          <w:szCs w:val="22"/>
        </w:rPr>
        <w:tab/>
      </w:r>
      <w:r w:rsidR="00D9463D">
        <w:rPr>
          <w:rFonts w:ascii="Arial" w:hAnsi="Arial" w:cs="Arial"/>
          <w:bCs/>
          <w:sz w:val="22"/>
          <w:szCs w:val="22"/>
        </w:rPr>
        <w:tab/>
      </w:r>
      <w:r w:rsidR="00D9463D">
        <w:rPr>
          <w:rFonts w:ascii="Arial" w:hAnsi="Arial" w:cs="Arial"/>
          <w:bCs/>
          <w:sz w:val="22"/>
          <w:szCs w:val="22"/>
        </w:rPr>
        <w:tab/>
        <w:t xml:space="preserve">06/01/2020 </w:t>
      </w:r>
      <w:r w:rsidR="0011429D">
        <w:rPr>
          <w:rFonts w:ascii="Arial" w:hAnsi="Arial" w:cs="Arial"/>
          <w:bCs/>
          <w:sz w:val="22"/>
          <w:szCs w:val="22"/>
        </w:rPr>
        <w:t>–</w:t>
      </w:r>
      <w:r w:rsidR="00D9463D">
        <w:rPr>
          <w:rFonts w:ascii="Arial" w:hAnsi="Arial" w:cs="Arial"/>
          <w:bCs/>
          <w:sz w:val="22"/>
          <w:szCs w:val="22"/>
        </w:rPr>
        <w:t xml:space="preserve"> </w:t>
      </w:r>
      <w:r w:rsidR="0011429D">
        <w:rPr>
          <w:rFonts w:ascii="Arial" w:hAnsi="Arial" w:cs="Arial"/>
          <w:bCs/>
          <w:sz w:val="22"/>
          <w:szCs w:val="22"/>
        </w:rPr>
        <w:t>08/07/2020</w:t>
      </w:r>
    </w:p>
    <w:p w:rsidR="00012480" w:rsidRPr="005F5957" w:rsidRDefault="005F5957" w:rsidP="003E6361">
      <w:pPr>
        <w:rPr>
          <w:rFonts w:ascii="Arial" w:hAnsi="Arial" w:cs="Arial"/>
          <w:sz w:val="22"/>
          <w:szCs w:val="22"/>
        </w:rPr>
      </w:pPr>
      <w:r>
        <w:rPr>
          <w:rFonts w:ascii="Arial" w:hAnsi="Arial" w:cs="Arial"/>
          <w:sz w:val="22"/>
          <w:szCs w:val="22"/>
        </w:rPr>
        <w:t>Goal: Evaluate algorithmic fairness in the Pediatric Asthma Risk Score</w:t>
      </w:r>
    </w:p>
    <w:p w:rsidR="00306734" w:rsidRPr="00306734" w:rsidRDefault="00306734" w:rsidP="003E6361">
      <w:pPr>
        <w:rPr>
          <w:rFonts w:ascii="Arial" w:hAnsi="Arial" w:cs="Arial"/>
          <w:sz w:val="22"/>
          <w:szCs w:val="22"/>
        </w:rPr>
      </w:pPr>
    </w:p>
    <w:p w:rsidR="007E08D2" w:rsidRPr="004874B5" w:rsidRDefault="004874B5" w:rsidP="004874B5">
      <w:pPr>
        <w:jc w:val="center"/>
        <w:rPr>
          <w:rFonts w:ascii="Arial" w:hAnsi="Arial" w:cs="Arial"/>
          <w:b/>
          <w:bCs/>
          <w:sz w:val="22"/>
          <w:szCs w:val="22"/>
          <w:u w:val="single"/>
        </w:rPr>
      </w:pPr>
      <w:r w:rsidRPr="004874B5">
        <w:rPr>
          <w:rFonts w:ascii="Arial" w:hAnsi="Arial" w:cs="Arial"/>
          <w:b/>
          <w:bCs/>
          <w:sz w:val="22"/>
          <w:szCs w:val="22"/>
          <w:u w:val="single"/>
        </w:rPr>
        <w:t>PENDING SUPPORT</w:t>
      </w:r>
    </w:p>
    <w:p w:rsidR="004874B5" w:rsidRDefault="004874B5" w:rsidP="003E6361">
      <w:pPr>
        <w:rPr>
          <w:rFonts w:ascii="Arial" w:hAnsi="Arial" w:cs="Arial"/>
          <w:sz w:val="22"/>
          <w:szCs w:val="22"/>
        </w:rPr>
      </w:pPr>
    </w:p>
    <w:p w:rsidR="004874B5" w:rsidRPr="000155C0" w:rsidRDefault="004874B5" w:rsidP="004874B5">
      <w:pPr>
        <w:pStyle w:val="DataField11pt"/>
        <w:spacing w:line="240" w:lineRule="auto"/>
        <w:rPr>
          <w:u w:val="single"/>
        </w:rPr>
      </w:pPr>
      <w:r>
        <w:rPr>
          <w:b/>
          <w:u w:val="single"/>
        </w:rPr>
        <w:t>Federal Sponsored Awards</w:t>
      </w:r>
    </w:p>
    <w:p w:rsidR="00307458" w:rsidRPr="004F48BB" w:rsidRDefault="00464318" w:rsidP="009537F5">
      <w:pPr>
        <w:rPr>
          <w:rFonts w:ascii="ArialMT" w:hAnsi="ArialMT" w:cs="ArialMT"/>
          <w:sz w:val="22"/>
          <w:szCs w:val="22"/>
        </w:rPr>
      </w:pPr>
      <w:r>
        <w:rPr>
          <w:rFonts w:ascii="Arial" w:hAnsi="Arial" w:cs="Arial"/>
          <w:sz w:val="22"/>
          <w:szCs w:val="22"/>
        </w:rPr>
        <w:tab/>
      </w:r>
      <w:r>
        <w:rPr>
          <w:rFonts w:ascii="Arial" w:hAnsi="Arial" w:cs="Arial"/>
          <w:sz w:val="22"/>
          <w:szCs w:val="22"/>
        </w:rPr>
        <w:tab/>
      </w:r>
    </w:p>
    <w:p w:rsidR="006B26F2" w:rsidRPr="00734DD3" w:rsidRDefault="006B26F2" w:rsidP="006B26F2">
      <w:pPr>
        <w:rPr>
          <w:rFonts w:ascii="Arial" w:hAnsi="Arial" w:cs="Arial"/>
          <w:sz w:val="22"/>
          <w:szCs w:val="22"/>
        </w:rPr>
      </w:pPr>
      <w:r w:rsidRPr="00734DD3">
        <w:rPr>
          <w:rFonts w:ascii="Arial" w:hAnsi="Arial" w:cs="Arial"/>
          <w:sz w:val="22"/>
          <w:szCs w:val="22"/>
        </w:rPr>
        <w:t xml:space="preserve">U01HG011172 (Harley) </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t>04/01/2020 – 03/31/2025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t>0.6 calendar</w:t>
      </w:r>
    </w:p>
    <w:p w:rsidR="006B26F2" w:rsidRPr="006B26F2" w:rsidRDefault="006B26F2" w:rsidP="006B26F2">
      <w:pPr>
        <w:rPr>
          <w:rFonts w:ascii="Arial" w:hAnsi="Arial" w:cs="Arial"/>
          <w:sz w:val="22"/>
          <w:szCs w:val="22"/>
        </w:rPr>
      </w:pPr>
      <w:r w:rsidRPr="006B26F2">
        <w:rPr>
          <w:rFonts w:ascii="Arial" w:hAnsi="Arial" w:cs="Arial"/>
          <w:sz w:val="22"/>
          <w:szCs w:val="22"/>
        </w:rPr>
        <w:t>NIH / NHGRI                                                                   </w:t>
      </w:r>
      <w:r>
        <w:rPr>
          <w:rFonts w:ascii="Arial" w:hAnsi="Arial" w:cs="Arial"/>
          <w:sz w:val="22"/>
          <w:szCs w:val="22"/>
        </w:rPr>
        <w:t xml:space="preserve"> </w:t>
      </w:r>
      <w:r w:rsidRPr="006B26F2">
        <w:rPr>
          <w:rFonts w:ascii="Arial" w:hAnsi="Arial" w:cs="Arial"/>
          <w:sz w:val="22"/>
          <w:szCs w:val="22"/>
        </w:rPr>
        <w:t>$911,091</w:t>
      </w:r>
    </w:p>
    <w:p w:rsidR="006B26F2" w:rsidRPr="003F7DF5" w:rsidRDefault="006B26F2" w:rsidP="006B26F2">
      <w:pPr>
        <w:rPr>
          <w:rFonts w:ascii="Arial" w:hAnsi="Arial" w:cs="Arial"/>
          <w:i/>
          <w:iCs/>
          <w:sz w:val="22"/>
          <w:szCs w:val="22"/>
        </w:rPr>
      </w:pPr>
      <w:r w:rsidRPr="003F7DF5">
        <w:rPr>
          <w:rFonts w:ascii="Arial" w:hAnsi="Arial" w:cs="Arial"/>
          <w:i/>
          <w:iCs/>
          <w:sz w:val="22"/>
          <w:szCs w:val="22"/>
        </w:rPr>
        <w:t>Polygenic Risk Scores for Healthier African American Families</w:t>
      </w:r>
    </w:p>
    <w:p w:rsidR="006B26F2" w:rsidRDefault="006B26F2" w:rsidP="006B26F2">
      <w:pPr>
        <w:rPr>
          <w:rFonts w:ascii="Arial" w:hAnsi="Arial" w:cs="Arial"/>
          <w:sz w:val="22"/>
          <w:szCs w:val="22"/>
        </w:rPr>
      </w:pPr>
      <w:r w:rsidRPr="006B26F2">
        <w:rPr>
          <w:rFonts w:ascii="Arial" w:hAnsi="Arial" w:cs="Arial"/>
          <w:sz w:val="22"/>
          <w:szCs w:val="22"/>
        </w:rPr>
        <w:t>We will ascertain and enroll 800 African</w:t>
      </w:r>
      <w:r>
        <w:rPr>
          <w:rFonts w:ascii="Arial" w:hAnsi="Arial" w:cs="Arial"/>
          <w:sz w:val="22"/>
          <w:szCs w:val="22"/>
        </w:rPr>
        <w:t xml:space="preserve"> </w:t>
      </w:r>
      <w:r w:rsidRPr="006B26F2">
        <w:rPr>
          <w:rFonts w:ascii="Arial" w:hAnsi="Arial" w:cs="Arial"/>
          <w:sz w:val="22"/>
          <w:szCs w:val="22"/>
        </w:rPr>
        <w:t xml:space="preserve">American mothers with newborn babies along with available fathers and siblings and develop polygenic risk scores and incorporate them into genomic risk estimates for Asthma, </w:t>
      </w:r>
      <w:r w:rsidRPr="006B26F2">
        <w:rPr>
          <w:rFonts w:ascii="Arial" w:hAnsi="Arial" w:cs="Arial"/>
          <w:sz w:val="22"/>
          <w:szCs w:val="22"/>
        </w:rPr>
        <w:lastRenderedPageBreak/>
        <w:t>Atopic Dermatitis, Obesity, Hypertension, Hypercholesterolemia, Premature Birth, and Breast Cancer. We will cope with the ethics of returning results and for selected situations intervene for mitigate risk.</w:t>
      </w:r>
    </w:p>
    <w:p w:rsidR="003F7DF5" w:rsidRDefault="003F7DF5" w:rsidP="00413682">
      <w:pPr>
        <w:rPr>
          <w:rFonts w:ascii="Arial" w:hAnsi="Arial" w:cs="Arial"/>
          <w:sz w:val="22"/>
          <w:szCs w:val="22"/>
        </w:rPr>
      </w:pPr>
    </w:p>
    <w:p w:rsidR="00413682" w:rsidRPr="00734DD3" w:rsidRDefault="00413682" w:rsidP="00413682">
      <w:pPr>
        <w:rPr>
          <w:rFonts w:ascii="Arial" w:hAnsi="Arial" w:cs="Arial"/>
          <w:sz w:val="22"/>
          <w:szCs w:val="22"/>
        </w:rPr>
      </w:pPr>
      <w:r w:rsidRPr="00413682">
        <w:rPr>
          <w:rFonts w:ascii="Arial" w:hAnsi="Arial" w:cs="Arial"/>
          <w:sz w:val="22"/>
          <w:szCs w:val="22"/>
        </w:rPr>
        <w:t>1R01</w:t>
      </w:r>
      <w:r w:rsidR="00F81784">
        <w:rPr>
          <w:rFonts w:ascii="Arial" w:hAnsi="Arial" w:cs="Arial"/>
          <w:sz w:val="22"/>
          <w:szCs w:val="22"/>
        </w:rPr>
        <w:t>LM013481</w:t>
      </w:r>
      <w:r w:rsidRPr="00413682">
        <w:rPr>
          <w:rFonts w:ascii="Arial" w:hAnsi="Arial" w:cs="Arial"/>
          <w:sz w:val="22"/>
          <w:szCs w:val="22"/>
        </w:rPr>
        <w:t>-01</w:t>
      </w:r>
      <w:r w:rsidR="007E6052">
        <w:rPr>
          <w:rFonts w:ascii="Arial" w:hAnsi="Arial" w:cs="Arial"/>
          <w:sz w:val="22"/>
          <w:szCs w:val="22"/>
        </w:rPr>
        <w:t xml:space="preserve"> (Brokamp)</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sidR="007E6052">
        <w:rPr>
          <w:rFonts w:ascii="Arial" w:hAnsi="Arial" w:cs="Arial"/>
          <w:sz w:val="22"/>
          <w:szCs w:val="22"/>
        </w:rPr>
        <w:t xml:space="preserve">    </w:t>
      </w:r>
      <w:r w:rsidR="00813A72">
        <w:rPr>
          <w:rFonts w:ascii="Arial" w:hAnsi="Arial" w:cs="Arial"/>
          <w:sz w:val="22"/>
          <w:szCs w:val="22"/>
        </w:rPr>
        <w:t xml:space="preserve">      </w:t>
      </w:r>
      <w:r w:rsidR="00F81784">
        <w:rPr>
          <w:rFonts w:ascii="Arial" w:hAnsi="Arial" w:cs="Arial"/>
          <w:sz w:val="22"/>
          <w:szCs w:val="22"/>
        </w:rPr>
        <w:t>12</w:t>
      </w:r>
      <w:r w:rsidRPr="00734DD3">
        <w:rPr>
          <w:rFonts w:ascii="Arial" w:hAnsi="Arial" w:cs="Arial"/>
          <w:sz w:val="22"/>
          <w:szCs w:val="22"/>
        </w:rPr>
        <w:t xml:space="preserve">/01/2020 – </w:t>
      </w:r>
      <w:r w:rsidR="00F81784">
        <w:rPr>
          <w:rFonts w:ascii="Arial" w:hAnsi="Arial" w:cs="Arial"/>
          <w:sz w:val="22"/>
          <w:szCs w:val="22"/>
        </w:rPr>
        <w:t>11</w:t>
      </w:r>
      <w:r w:rsidRPr="00734DD3">
        <w:rPr>
          <w:rFonts w:ascii="Arial" w:hAnsi="Arial" w:cs="Arial"/>
          <w:sz w:val="22"/>
          <w:szCs w:val="22"/>
        </w:rPr>
        <w:t>/3</w:t>
      </w:r>
      <w:r w:rsidR="00F81784">
        <w:rPr>
          <w:rFonts w:ascii="Arial" w:hAnsi="Arial" w:cs="Arial"/>
          <w:sz w:val="22"/>
          <w:szCs w:val="22"/>
        </w:rPr>
        <w:t>0</w:t>
      </w:r>
      <w:r w:rsidRPr="00734DD3">
        <w:rPr>
          <w:rFonts w:ascii="Arial" w:hAnsi="Arial" w:cs="Arial"/>
          <w:sz w:val="22"/>
          <w:szCs w:val="22"/>
        </w:rPr>
        <w:t>/202</w:t>
      </w:r>
      <w:r>
        <w:rPr>
          <w:rFonts w:ascii="Arial" w:hAnsi="Arial" w:cs="Arial"/>
          <w:sz w:val="22"/>
          <w:szCs w:val="22"/>
        </w:rPr>
        <w:t>4</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324399">
        <w:rPr>
          <w:rFonts w:ascii="Arial" w:hAnsi="Arial" w:cs="Arial"/>
          <w:sz w:val="22"/>
          <w:szCs w:val="22"/>
        </w:rPr>
        <w:t>5.4</w:t>
      </w:r>
      <w:r w:rsidRPr="00734DD3">
        <w:rPr>
          <w:rFonts w:ascii="Arial" w:hAnsi="Arial" w:cs="Arial"/>
          <w:sz w:val="22"/>
          <w:szCs w:val="22"/>
        </w:rPr>
        <w:t xml:space="preserve"> calendar</w:t>
      </w:r>
    </w:p>
    <w:p w:rsidR="00413682" w:rsidRPr="006B26F2" w:rsidRDefault="00413682" w:rsidP="00413682">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NLM</w:t>
      </w:r>
      <w:r w:rsidRPr="006B26F2">
        <w:rPr>
          <w:rFonts w:ascii="Arial" w:hAnsi="Arial" w:cs="Arial"/>
          <w:sz w:val="22"/>
          <w:szCs w:val="22"/>
        </w:rPr>
        <w:t>                                                                   </w:t>
      </w:r>
      <w:r>
        <w:rPr>
          <w:rFonts w:ascii="Arial" w:hAnsi="Arial" w:cs="Arial"/>
          <w:sz w:val="22"/>
          <w:szCs w:val="22"/>
        </w:rPr>
        <w:t xml:space="preserve"> </w:t>
      </w:r>
      <w:r w:rsidR="007E6052">
        <w:rPr>
          <w:rFonts w:ascii="Arial" w:hAnsi="Arial" w:cs="Arial"/>
          <w:sz w:val="22"/>
          <w:szCs w:val="22"/>
        </w:rPr>
        <w:t xml:space="preserve">     </w:t>
      </w:r>
      <w:r w:rsidRPr="006B26F2">
        <w:rPr>
          <w:rFonts w:ascii="Arial" w:hAnsi="Arial" w:cs="Arial"/>
          <w:sz w:val="22"/>
          <w:szCs w:val="22"/>
        </w:rPr>
        <w:t>$</w:t>
      </w:r>
      <w:r w:rsidR="00813A72">
        <w:rPr>
          <w:rFonts w:ascii="Arial" w:hAnsi="Arial" w:cs="Arial"/>
          <w:sz w:val="22"/>
          <w:szCs w:val="22"/>
        </w:rPr>
        <w:t>1,000,000</w:t>
      </w:r>
    </w:p>
    <w:p w:rsidR="00413682" w:rsidRPr="003F7DF5" w:rsidRDefault="00413682" w:rsidP="00413682">
      <w:pPr>
        <w:rPr>
          <w:rFonts w:ascii="Arial" w:hAnsi="Arial" w:cs="Arial"/>
          <w:i/>
          <w:iCs/>
          <w:sz w:val="22"/>
          <w:szCs w:val="22"/>
        </w:rPr>
      </w:pPr>
      <w:r w:rsidRPr="003F7DF5">
        <w:rPr>
          <w:rFonts w:ascii="Arial" w:hAnsi="Arial" w:cs="Arial"/>
          <w:i/>
          <w:iCs/>
          <w:sz w:val="22"/>
          <w:szCs w:val="22"/>
        </w:rPr>
        <w:t>A Framework for Automated and Reproducible Geomarker Curation and Computation at Scale</w:t>
      </w:r>
    </w:p>
    <w:p w:rsidR="00413682" w:rsidRDefault="00413682" w:rsidP="006B26F2">
      <w:pPr>
        <w:rPr>
          <w:rFonts w:ascii="Arial" w:hAnsi="Arial" w:cs="Arial"/>
          <w:sz w:val="22"/>
          <w:szCs w:val="22"/>
        </w:rPr>
      </w:pPr>
      <w:r>
        <w:rPr>
          <w:rFonts w:ascii="Arial" w:hAnsi="Arial" w:cs="Arial"/>
          <w:sz w:val="22"/>
          <w:szCs w:val="22"/>
        </w:rPr>
        <w:t>This award will create a framework for developing a standardized, free and open source library of reproducible and computable geomarkers that will enhance the efficiency and collaboration of biomedical researchers utilizing place-based data at scale.</w:t>
      </w:r>
    </w:p>
    <w:p w:rsidR="00D55F52" w:rsidRDefault="00D55F52" w:rsidP="006B26F2">
      <w:pPr>
        <w:rPr>
          <w:rFonts w:ascii="Arial" w:hAnsi="Arial" w:cs="Arial"/>
          <w:sz w:val="22"/>
          <w:szCs w:val="22"/>
        </w:rPr>
      </w:pPr>
    </w:p>
    <w:p w:rsidR="009422F7" w:rsidRPr="00734DD3" w:rsidRDefault="009422F7" w:rsidP="009422F7">
      <w:pPr>
        <w:rPr>
          <w:rFonts w:ascii="Arial" w:hAnsi="Arial" w:cs="Arial"/>
          <w:sz w:val="22"/>
          <w:szCs w:val="22"/>
        </w:rPr>
      </w:pPr>
      <w:r w:rsidRPr="00413682">
        <w:rPr>
          <w:rFonts w:ascii="Arial" w:hAnsi="Arial" w:cs="Arial"/>
          <w:sz w:val="22"/>
          <w:szCs w:val="22"/>
        </w:rPr>
        <w:t>1R01</w:t>
      </w:r>
      <w:r>
        <w:rPr>
          <w:rFonts w:ascii="Arial" w:hAnsi="Arial" w:cs="Arial"/>
          <w:sz w:val="22"/>
          <w:szCs w:val="22"/>
        </w:rPr>
        <w:t>ES031054</w:t>
      </w:r>
      <w:r w:rsidRPr="00413682">
        <w:rPr>
          <w:rFonts w:ascii="Arial" w:hAnsi="Arial" w:cs="Arial"/>
          <w:sz w:val="22"/>
          <w:szCs w:val="22"/>
        </w:rPr>
        <w:t>-01</w:t>
      </w:r>
      <w:r>
        <w:rPr>
          <w:rFonts w:ascii="Arial" w:hAnsi="Arial" w:cs="Arial"/>
          <w:sz w:val="22"/>
          <w:szCs w:val="22"/>
        </w:rPr>
        <w:t>A1 (</w:t>
      </w:r>
      <w:proofErr w:type="spellStart"/>
      <w:r>
        <w:rPr>
          <w:rFonts w:ascii="Arial" w:hAnsi="Arial" w:cs="Arial"/>
          <w:sz w:val="22"/>
          <w:szCs w:val="22"/>
        </w:rPr>
        <w:t>Brunst</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07</w:t>
      </w:r>
      <w:r w:rsidRPr="00734DD3">
        <w:rPr>
          <w:rFonts w:ascii="Arial" w:hAnsi="Arial" w:cs="Arial"/>
          <w:sz w:val="22"/>
          <w:szCs w:val="22"/>
        </w:rPr>
        <w:t xml:space="preserve">/01/2020 – </w:t>
      </w:r>
      <w:r>
        <w:rPr>
          <w:rFonts w:ascii="Arial" w:hAnsi="Arial" w:cs="Arial"/>
          <w:sz w:val="22"/>
          <w:szCs w:val="22"/>
        </w:rPr>
        <w:t>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1.8</w:t>
      </w:r>
      <w:r w:rsidRPr="00734DD3">
        <w:rPr>
          <w:rFonts w:ascii="Arial" w:hAnsi="Arial" w:cs="Arial"/>
          <w:sz w:val="22"/>
          <w:szCs w:val="22"/>
        </w:rPr>
        <w:t xml:space="preserve"> calendar</w:t>
      </w:r>
    </w:p>
    <w:p w:rsidR="009422F7" w:rsidRPr="006B26F2" w:rsidRDefault="009422F7" w:rsidP="009422F7">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NIEHS</w:t>
      </w:r>
      <w:r w:rsidRPr="006B26F2">
        <w:rPr>
          <w:rFonts w:ascii="Arial" w:hAnsi="Arial" w:cs="Arial"/>
          <w:sz w:val="22"/>
          <w:szCs w:val="22"/>
        </w:rPr>
        <w:t>                                                               </w:t>
      </w:r>
      <w:r>
        <w:rPr>
          <w:rFonts w:ascii="Arial" w:hAnsi="Arial" w:cs="Arial"/>
          <w:sz w:val="22"/>
          <w:szCs w:val="22"/>
        </w:rPr>
        <w:t xml:space="preserve">      </w:t>
      </w:r>
      <w:r w:rsidRPr="006B26F2">
        <w:rPr>
          <w:rFonts w:ascii="Arial" w:hAnsi="Arial" w:cs="Arial"/>
          <w:sz w:val="22"/>
          <w:szCs w:val="22"/>
        </w:rPr>
        <w:t>$</w:t>
      </w:r>
      <w:r>
        <w:rPr>
          <w:rFonts w:ascii="Arial" w:hAnsi="Arial" w:cs="Arial"/>
          <w:sz w:val="22"/>
          <w:szCs w:val="22"/>
        </w:rPr>
        <w:t>3,039,706</w:t>
      </w:r>
    </w:p>
    <w:p w:rsidR="009422F7" w:rsidRPr="003F7DF5" w:rsidRDefault="009422F7" w:rsidP="009422F7">
      <w:pPr>
        <w:rPr>
          <w:rFonts w:ascii="Arial" w:hAnsi="Arial" w:cs="Arial"/>
          <w:i/>
          <w:iCs/>
          <w:sz w:val="22"/>
          <w:szCs w:val="22"/>
        </w:rPr>
      </w:pPr>
      <w:r>
        <w:rPr>
          <w:rFonts w:ascii="Arial" w:hAnsi="Arial" w:cs="Arial"/>
          <w:i/>
          <w:iCs/>
          <w:sz w:val="22"/>
          <w:szCs w:val="22"/>
        </w:rPr>
        <w:t>Epigenetics, Air Pollution, and Childhood Mental Health</w:t>
      </w:r>
    </w:p>
    <w:p w:rsidR="009422F7" w:rsidRDefault="009422F7" w:rsidP="009422F7">
      <w:pPr>
        <w:autoSpaceDE w:val="0"/>
        <w:autoSpaceDN w:val="0"/>
        <w:rPr>
          <w:rFonts w:ascii="Arial" w:hAnsi="Arial" w:cs="Arial"/>
          <w:sz w:val="22"/>
          <w:szCs w:val="22"/>
        </w:rPr>
      </w:pPr>
      <w:r w:rsidRPr="009422F7">
        <w:rPr>
          <w:rFonts w:ascii="Arial" w:hAnsi="Arial" w:cs="Arial"/>
          <w:sz w:val="22"/>
          <w:szCs w:val="22"/>
        </w:rPr>
        <w:t>This project utilizes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p>
    <w:p w:rsidR="009422F7" w:rsidRDefault="009422F7" w:rsidP="006B26F2">
      <w:pPr>
        <w:rPr>
          <w:rFonts w:ascii="Arial" w:hAnsi="Arial" w:cs="Arial"/>
          <w:sz w:val="22"/>
          <w:szCs w:val="22"/>
        </w:rPr>
      </w:pPr>
    </w:p>
    <w:p w:rsidR="00EC7615" w:rsidRPr="00734DD3" w:rsidRDefault="00AB029A" w:rsidP="00EC7615">
      <w:pPr>
        <w:rPr>
          <w:rFonts w:ascii="Arial" w:hAnsi="Arial" w:cs="Arial"/>
          <w:sz w:val="22"/>
          <w:szCs w:val="22"/>
        </w:rPr>
      </w:pPr>
      <w:r>
        <w:rPr>
          <w:rFonts w:ascii="Arial" w:hAnsi="Arial" w:cs="Arial"/>
          <w:sz w:val="22"/>
          <w:szCs w:val="22"/>
        </w:rPr>
        <w:t>R61/R33</w:t>
      </w:r>
      <w:r w:rsidR="00EC7615">
        <w:rPr>
          <w:rFonts w:ascii="Arial" w:hAnsi="Arial" w:cs="Arial"/>
          <w:sz w:val="22"/>
          <w:szCs w:val="22"/>
        </w:rPr>
        <w:t xml:space="preserve"> (</w:t>
      </w:r>
      <w:proofErr w:type="spellStart"/>
      <w:r w:rsidR="00EC7615">
        <w:rPr>
          <w:rFonts w:ascii="Arial" w:hAnsi="Arial" w:cs="Arial"/>
          <w:sz w:val="22"/>
          <w:szCs w:val="22"/>
        </w:rPr>
        <w:t>Ziady</w:t>
      </w:r>
      <w:proofErr w:type="spellEnd"/>
      <w:r w:rsidR="00EC7615">
        <w:rPr>
          <w:rFonts w:ascii="Arial" w:hAnsi="Arial" w:cs="Arial"/>
          <w:sz w:val="22"/>
          <w:szCs w:val="22"/>
        </w:rPr>
        <w:t>/Szczesniak)</w:t>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EC7615">
        <w:rPr>
          <w:rFonts w:ascii="Arial" w:hAnsi="Arial" w:cs="Arial"/>
          <w:sz w:val="22"/>
          <w:szCs w:val="22"/>
        </w:rPr>
        <w:tab/>
        <w:t xml:space="preserve">             </w:t>
      </w:r>
      <w:r w:rsidR="00EC7615">
        <w:rPr>
          <w:rFonts w:ascii="Arial" w:hAnsi="Arial" w:cs="Arial"/>
          <w:sz w:val="22"/>
          <w:szCs w:val="22"/>
        </w:rPr>
        <w:tab/>
      </w:r>
      <w:r w:rsidR="00C86B85">
        <w:rPr>
          <w:rFonts w:ascii="Arial" w:hAnsi="Arial" w:cs="Arial"/>
          <w:sz w:val="22"/>
          <w:szCs w:val="22"/>
        </w:rPr>
        <w:t xml:space="preserve"> </w:t>
      </w:r>
      <w:r w:rsidR="00EC7615">
        <w:rPr>
          <w:rFonts w:ascii="Arial" w:hAnsi="Arial" w:cs="Arial"/>
          <w:sz w:val="22"/>
          <w:szCs w:val="22"/>
        </w:rPr>
        <w:t>07</w:t>
      </w:r>
      <w:r w:rsidR="00EC7615" w:rsidRPr="00734DD3">
        <w:rPr>
          <w:rFonts w:ascii="Arial" w:hAnsi="Arial" w:cs="Arial"/>
          <w:sz w:val="22"/>
          <w:szCs w:val="22"/>
        </w:rPr>
        <w:t xml:space="preserve">/01/2020 – </w:t>
      </w:r>
      <w:r w:rsidR="00EC7615">
        <w:rPr>
          <w:rFonts w:ascii="Arial" w:hAnsi="Arial" w:cs="Arial"/>
          <w:sz w:val="22"/>
          <w:szCs w:val="22"/>
        </w:rPr>
        <w:t>06</w:t>
      </w:r>
      <w:r w:rsidR="00EC7615" w:rsidRPr="00734DD3">
        <w:rPr>
          <w:rFonts w:ascii="Arial" w:hAnsi="Arial" w:cs="Arial"/>
          <w:sz w:val="22"/>
          <w:szCs w:val="22"/>
        </w:rPr>
        <w:t>/3</w:t>
      </w:r>
      <w:r w:rsidR="00EC7615">
        <w:rPr>
          <w:rFonts w:ascii="Arial" w:hAnsi="Arial" w:cs="Arial"/>
          <w:sz w:val="22"/>
          <w:szCs w:val="22"/>
        </w:rPr>
        <w:t>0</w:t>
      </w:r>
      <w:r w:rsidR="00EC7615" w:rsidRPr="00734DD3">
        <w:rPr>
          <w:rFonts w:ascii="Arial" w:hAnsi="Arial" w:cs="Arial"/>
          <w:sz w:val="22"/>
          <w:szCs w:val="22"/>
        </w:rPr>
        <w:t>/202</w:t>
      </w:r>
      <w:r w:rsidR="00EC7615">
        <w:rPr>
          <w:rFonts w:ascii="Arial" w:hAnsi="Arial" w:cs="Arial"/>
          <w:sz w:val="22"/>
          <w:szCs w:val="22"/>
        </w:rPr>
        <w:t>3</w:t>
      </w:r>
      <w:r w:rsidR="00EC7615" w:rsidRPr="00734DD3">
        <w:rPr>
          <w:rFonts w:ascii="Arial" w:hAnsi="Arial" w:cs="Arial"/>
          <w:sz w:val="22"/>
          <w:szCs w:val="22"/>
        </w:rPr>
        <w:tab/>
      </w:r>
      <w:r w:rsidR="00EC7615" w:rsidRPr="00734DD3">
        <w:rPr>
          <w:rFonts w:ascii="Arial" w:hAnsi="Arial" w:cs="Arial"/>
          <w:sz w:val="22"/>
          <w:szCs w:val="22"/>
        </w:rPr>
        <w:tab/>
      </w:r>
      <w:r w:rsidR="00EC7615" w:rsidRPr="00734DD3">
        <w:rPr>
          <w:rFonts w:ascii="Arial" w:hAnsi="Arial" w:cs="Arial"/>
          <w:sz w:val="22"/>
          <w:szCs w:val="22"/>
        </w:rPr>
        <w:tab/>
      </w:r>
      <w:r w:rsidR="009F334F">
        <w:rPr>
          <w:rFonts w:ascii="Arial" w:hAnsi="Arial" w:cs="Arial"/>
          <w:sz w:val="22"/>
          <w:szCs w:val="22"/>
        </w:rPr>
        <w:tab/>
      </w:r>
      <w:r w:rsidR="00EC7615">
        <w:rPr>
          <w:rFonts w:ascii="Arial" w:hAnsi="Arial" w:cs="Arial"/>
          <w:sz w:val="22"/>
          <w:szCs w:val="22"/>
        </w:rPr>
        <w:t>1.2</w:t>
      </w:r>
      <w:r w:rsidR="00EC7615" w:rsidRPr="00734DD3">
        <w:rPr>
          <w:rFonts w:ascii="Arial" w:hAnsi="Arial" w:cs="Arial"/>
          <w:sz w:val="22"/>
          <w:szCs w:val="22"/>
        </w:rPr>
        <w:t xml:space="preserve"> calendar</w:t>
      </w:r>
    </w:p>
    <w:p w:rsidR="00EC7615" w:rsidRPr="006B26F2" w:rsidRDefault="00EC7615" w:rsidP="00EC7615">
      <w:pPr>
        <w:rPr>
          <w:rFonts w:ascii="Arial" w:hAnsi="Arial" w:cs="Arial"/>
          <w:sz w:val="22"/>
          <w:szCs w:val="22"/>
        </w:rPr>
      </w:pPr>
      <w:r w:rsidRPr="006B26F2">
        <w:rPr>
          <w:rFonts w:ascii="Arial" w:hAnsi="Arial" w:cs="Arial"/>
          <w:sz w:val="22"/>
          <w:szCs w:val="22"/>
        </w:rPr>
        <w:t xml:space="preserve">NIH / </w:t>
      </w:r>
      <w:r>
        <w:rPr>
          <w:rFonts w:ascii="Arial" w:hAnsi="Arial" w:cs="Arial"/>
          <w:sz w:val="22"/>
          <w:szCs w:val="22"/>
        </w:rPr>
        <w:t>NHLBI</w:t>
      </w:r>
      <w:r w:rsidRPr="006B26F2">
        <w:rPr>
          <w:rFonts w:ascii="Arial" w:hAnsi="Arial" w:cs="Arial"/>
          <w:sz w:val="22"/>
          <w:szCs w:val="22"/>
        </w:rPr>
        <w:t>                                                               </w:t>
      </w:r>
      <w:r>
        <w:rPr>
          <w:rFonts w:ascii="Arial" w:hAnsi="Arial" w:cs="Arial"/>
          <w:sz w:val="22"/>
          <w:szCs w:val="22"/>
        </w:rPr>
        <w:t xml:space="preserve">      </w:t>
      </w:r>
      <w:r w:rsidRPr="006B26F2">
        <w:rPr>
          <w:rFonts w:ascii="Arial" w:hAnsi="Arial" w:cs="Arial"/>
          <w:sz w:val="22"/>
          <w:szCs w:val="22"/>
        </w:rPr>
        <w:t>$</w:t>
      </w:r>
      <w:r>
        <w:rPr>
          <w:rFonts w:ascii="Arial" w:hAnsi="Arial" w:cs="Arial"/>
          <w:sz w:val="22"/>
          <w:szCs w:val="22"/>
        </w:rPr>
        <w:t>1,180,501</w:t>
      </w:r>
    </w:p>
    <w:p w:rsidR="00EC7615" w:rsidRPr="003F7DF5" w:rsidRDefault="00EC7615" w:rsidP="00EC7615">
      <w:pPr>
        <w:rPr>
          <w:rFonts w:ascii="Arial" w:hAnsi="Arial" w:cs="Arial"/>
          <w:i/>
          <w:iCs/>
          <w:sz w:val="22"/>
          <w:szCs w:val="22"/>
        </w:rPr>
      </w:pPr>
      <w:r w:rsidRPr="00EC7615">
        <w:rPr>
          <w:rFonts w:ascii="Arial" w:hAnsi="Arial" w:cs="Arial"/>
          <w:i/>
          <w:iCs/>
          <w:sz w:val="22"/>
          <w:szCs w:val="22"/>
        </w:rPr>
        <w:t>Commercial Translation of Biomarker-based Platform for Personalized Forecasting of Rapid Lung Function Decline</w:t>
      </w:r>
    </w:p>
    <w:p w:rsidR="00EC7615" w:rsidRDefault="00EC7615" w:rsidP="00EC7615">
      <w:pPr>
        <w:autoSpaceDE w:val="0"/>
        <w:autoSpaceDN w:val="0"/>
        <w:rPr>
          <w:rFonts w:ascii="Arial" w:hAnsi="Arial" w:cs="Arial"/>
          <w:sz w:val="22"/>
          <w:szCs w:val="22"/>
        </w:rPr>
      </w:pPr>
      <w:r>
        <w:rPr>
          <w:rFonts w:ascii="Arial" w:hAnsi="Arial" w:cs="Arial"/>
          <w:sz w:val="22"/>
          <w:szCs w:val="22"/>
        </w:rPr>
        <w:t>This award will develop a proteomic marker-informed algorithm that predicts lung function into a tool delivered to the cystic fibrosis care community.</w:t>
      </w:r>
    </w:p>
    <w:p w:rsidR="00EC7615" w:rsidRDefault="00EC7615" w:rsidP="006B26F2">
      <w:pPr>
        <w:rPr>
          <w:rFonts w:ascii="Arial" w:hAnsi="Arial" w:cs="Arial"/>
          <w:sz w:val="22"/>
          <w:szCs w:val="22"/>
        </w:rPr>
      </w:pPr>
    </w:p>
    <w:p w:rsidR="00EC7615" w:rsidRDefault="00EC7615" w:rsidP="006B26F2">
      <w:pPr>
        <w:rPr>
          <w:rFonts w:ascii="Arial" w:hAnsi="Arial" w:cs="Arial"/>
          <w:sz w:val="22"/>
          <w:szCs w:val="22"/>
        </w:rPr>
      </w:pPr>
    </w:p>
    <w:p w:rsidR="00D55F52" w:rsidRPr="00734DD3" w:rsidRDefault="00D55F52" w:rsidP="00D55F52">
      <w:pPr>
        <w:rPr>
          <w:rFonts w:ascii="Arial" w:hAnsi="Arial" w:cs="Arial"/>
          <w:sz w:val="22"/>
          <w:szCs w:val="22"/>
        </w:rPr>
      </w:pPr>
      <w:r w:rsidRPr="00413682">
        <w:rPr>
          <w:rFonts w:ascii="Arial" w:hAnsi="Arial" w:cs="Arial"/>
          <w:sz w:val="22"/>
          <w:szCs w:val="22"/>
        </w:rPr>
        <w:t>1R01</w:t>
      </w:r>
      <w:r>
        <w:rPr>
          <w:rFonts w:ascii="Arial" w:hAnsi="Arial" w:cs="Arial"/>
          <w:sz w:val="22"/>
          <w:szCs w:val="22"/>
        </w:rPr>
        <w:t>HG011411-01 (</w:t>
      </w:r>
      <w:proofErr w:type="spellStart"/>
      <w:r>
        <w:rPr>
          <w:rFonts w:ascii="Arial" w:hAnsi="Arial" w:cs="Arial"/>
          <w:sz w:val="22"/>
          <w:szCs w:val="22"/>
        </w:rPr>
        <w:t>Mersha</w:t>
      </w:r>
      <w:proofErr w:type="spellEnd"/>
      <w:r>
        <w:rPr>
          <w:rFonts w:ascii="Arial" w:hAnsi="Arial" w:cs="Arial"/>
          <w:sz w:val="22"/>
          <w:szCs w:val="22"/>
        </w:rPr>
        <w:t>)</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FB65AE">
        <w:rPr>
          <w:rFonts w:ascii="Arial" w:hAnsi="Arial" w:cs="Arial"/>
          <w:sz w:val="22"/>
          <w:szCs w:val="22"/>
        </w:rPr>
        <w:t xml:space="preserve"> </w:t>
      </w:r>
      <w:r>
        <w:rPr>
          <w:rFonts w:ascii="Arial" w:hAnsi="Arial" w:cs="Arial"/>
          <w:sz w:val="22"/>
          <w:szCs w:val="22"/>
        </w:rPr>
        <w:t>07</w:t>
      </w:r>
      <w:r w:rsidRPr="00734DD3">
        <w:rPr>
          <w:rFonts w:ascii="Arial" w:hAnsi="Arial" w:cs="Arial"/>
          <w:sz w:val="22"/>
          <w:szCs w:val="22"/>
        </w:rPr>
        <w:t xml:space="preserve">/01/2020 – </w:t>
      </w:r>
      <w:r>
        <w:rPr>
          <w:rFonts w:ascii="Arial" w:hAnsi="Arial" w:cs="Arial"/>
          <w:sz w:val="22"/>
          <w:szCs w:val="22"/>
        </w:rPr>
        <w:t>06</w:t>
      </w:r>
      <w:r w:rsidRPr="00734DD3">
        <w:rPr>
          <w:rFonts w:ascii="Arial" w:hAnsi="Arial" w:cs="Arial"/>
          <w:sz w:val="22"/>
          <w:szCs w:val="22"/>
        </w:rPr>
        <w:t>/3</w:t>
      </w:r>
      <w:r>
        <w:rPr>
          <w:rFonts w:ascii="Arial" w:hAnsi="Arial" w:cs="Arial"/>
          <w:sz w:val="22"/>
          <w:szCs w:val="22"/>
        </w:rPr>
        <w:t>0</w:t>
      </w:r>
      <w:r w:rsidRPr="00734DD3">
        <w:rPr>
          <w:rFonts w:ascii="Arial" w:hAnsi="Arial" w:cs="Arial"/>
          <w:sz w:val="22"/>
          <w:szCs w:val="22"/>
        </w:rPr>
        <w:t>/202</w:t>
      </w:r>
      <w:r>
        <w:rPr>
          <w:rFonts w:ascii="Arial" w:hAnsi="Arial" w:cs="Arial"/>
          <w:sz w:val="22"/>
          <w:szCs w:val="22"/>
        </w:rPr>
        <w:t>5</w:t>
      </w:r>
      <w:r w:rsidRPr="00734DD3">
        <w:rPr>
          <w:rFonts w:ascii="Arial" w:hAnsi="Arial" w:cs="Arial"/>
          <w:sz w:val="22"/>
          <w:szCs w:val="22"/>
        </w:rPr>
        <w:tab/>
      </w:r>
      <w:r w:rsidRPr="00734DD3">
        <w:rPr>
          <w:rFonts w:ascii="Arial" w:hAnsi="Arial" w:cs="Arial"/>
          <w:sz w:val="22"/>
          <w:szCs w:val="22"/>
        </w:rPr>
        <w:tab/>
      </w:r>
      <w:r w:rsidRPr="00734DD3">
        <w:rPr>
          <w:rFonts w:ascii="Arial" w:hAnsi="Arial" w:cs="Arial"/>
          <w:sz w:val="22"/>
          <w:szCs w:val="22"/>
        </w:rPr>
        <w:tab/>
      </w:r>
      <w:r w:rsidR="009F334F">
        <w:rPr>
          <w:rFonts w:ascii="Arial" w:hAnsi="Arial" w:cs="Arial"/>
          <w:sz w:val="22"/>
          <w:szCs w:val="22"/>
        </w:rPr>
        <w:tab/>
      </w:r>
      <w:r>
        <w:rPr>
          <w:rFonts w:ascii="Arial" w:hAnsi="Arial" w:cs="Arial"/>
          <w:sz w:val="22"/>
          <w:szCs w:val="22"/>
        </w:rPr>
        <w:t>1.2</w:t>
      </w:r>
      <w:r w:rsidRPr="00734DD3">
        <w:rPr>
          <w:rFonts w:ascii="Arial" w:hAnsi="Arial" w:cs="Arial"/>
          <w:sz w:val="22"/>
          <w:szCs w:val="22"/>
        </w:rPr>
        <w:t xml:space="preserve"> calendar</w:t>
      </w:r>
    </w:p>
    <w:p w:rsidR="00D55F52" w:rsidRPr="006B26F2" w:rsidRDefault="00D55F52" w:rsidP="00D55F52">
      <w:pPr>
        <w:rPr>
          <w:rFonts w:ascii="Arial" w:hAnsi="Arial" w:cs="Arial"/>
          <w:sz w:val="22"/>
          <w:szCs w:val="22"/>
        </w:rPr>
      </w:pPr>
      <w:r w:rsidRPr="006B26F2">
        <w:rPr>
          <w:rFonts w:ascii="Arial" w:hAnsi="Arial" w:cs="Arial"/>
          <w:sz w:val="22"/>
          <w:szCs w:val="22"/>
        </w:rPr>
        <w:t>NIH /                                                                  </w:t>
      </w:r>
      <w:r>
        <w:rPr>
          <w:rFonts w:ascii="Arial" w:hAnsi="Arial" w:cs="Arial"/>
          <w:sz w:val="22"/>
          <w:szCs w:val="22"/>
        </w:rPr>
        <w:t xml:space="preserve">      </w:t>
      </w:r>
      <w:r w:rsidR="00FB65AE">
        <w:rPr>
          <w:rFonts w:ascii="Arial" w:hAnsi="Arial" w:cs="Arial"/>
          <w:sz w:val="22"/>
          <w:szCs w:val="22"/>
        </w:rPr>
        <w:tab/>
      </w:r>
      <w:r w:rsidR="00FB65AE">
        <w:rPr>
          <w:rFonts w:ascii="Arial" w:hAnsi="Arial" w:cs="Arial"/>
          <w:sz w:val="22"/>
          <w:szCs w:val="22"/>
        </w:rPr>
        <w:tab/>
        <w:t xml:space="preserve"> </w:t>
      </w:r>
      <w:r w:rsidRPr="006B26F2">
        <w:rPr>
          <w:rFonts w:ascii="Arial" w:hAnsi="Arial" w:cs="Arial"/>
          <w:sz w:val="22"/>
          <w:szCs w:val="22"/>
        </w:rPr>
        <w:t>$</w:t>
      </w:r>
    </w:p>
    <w:p w:rsidR="00D55F52" w:rsidRPr="00BF069E" w:rsidRDefault="00D55F52" w:rsidP="006B26F2">
      <w:pPr>
        <w:rPr>
          <w:rFonts w:ascii="Arial" w:hAnsi="Arial" w:cs="Arial"/>
          <w:i/>
          <w:iCs/>
          <w:sz w:val="22"/>
          <w:szCs w:val="22"/>
        </w:rPr>
      </w:pPr>
      <w:r w:rsidRPr="00BF069E">
        <w:rPr>
          <w:rFonts w:ascii="Arial" w:hAnsi="Arial" w:cs="Arial"/>
          <w:i/>
          <w:iCs/>
          <w:sz w:val="22"/>
          <w:szCs w:val="22"/>
        </w:rPr>
        <w:t>Epigenome-wide variations and socio-environmental exposures in African American asthmatic children</w:t>
      </w:r>
    </w:p>
    <w:p w:rsidR="00012480" w:rsidRDefault="00012480" w:rsidP="006B26F2">
      <w:pPr>
        <w:rPr>
          <w:rFonts w:ascii="Arial" w:hAnsi="Arial" w:cs="Arial"/>
          <w:sz w:val="22"/>
          <w:szCs w:val="22"/>
        </w:rPr>
      </w:pPr>
    </w:p>
    <w:p w:rsidR="00012480" w:rsidRDefault="00012480" w:rsidP="00012480">
      <w:pPr>
        <w:rPr>
          <w:rFonts w:ascii="Arial" w:hAnsi="Arial" w:cs="Arial"/>
          <w:b/>
          <w:bCs/>
          <w:sz w:val="22"/>
          <w:szCs w:val="22"/>
          <w:u w:val="single"/>
        </w:rPr>
      </w:pPr>
      <w:proofErr w:type="spellStart"/>
      <w:r>
        <w:rPr>
          <w:rFonts w:ascii="Arial" w:hAnsi="Arial" w:cs="Arial"/>
          <w:b/>
          <w:bCs/>
          <w:sz w:val="22"/>
          <w:szCs w:val="22"/>
          <w:u w:val="single"/>
        </w:rPr>
        <w:t>Commerical</w:t>
      </w:r>
      <w:proofErr w:type="spellEnd"/>
      <w:r>
        <w:rPr>
          <w:rFonts w:ascii="Arial" w:hAnsi="Arial" w:cs="Arial"/>
          <w:b/>
          <w:bCs/>
          <w:sz w:val="22"/>
          <w:szCs w:val="22"/>
          <w:u w:val="single"/>
        </w:rPr>
        <w:t>/Industry Sponsored Awards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Foundation/Association Awards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
          <w:bCs/>
          <w:sz w:val="22"/>
          <w:szCs w:val="22"/>
          <w:u w:val="single"/>
        </w:rPr>
      </w:pPr>
      <w:r>
        <w:rPr>
          <w:rFonts w:ascii="Arial" w:hAnsi="Arial" w:cs="Arial"/>
          <w:b/>
          <w:bCs/>
          <w:sz w:val="22"/>
          <w:szCs w:val="22"/>
          <w:u w:val="single"/>
        </w:rPr>
        <w:t>Support from any Foreign, Non-Domestic Entity</w:t>
      </w:r>
    </w:p>
    <w:p w:rsidR="00012480" w:rsidRDefault="00012480" w:rsidP="00012480">
      <w:pPr>
        <w:rPr>
          <w:rFonts w:ascii="Arial" w:hAnsi="Arial" w:cs="Arial"/>
          <w:sz w:val="22"/>
          <w:szCs w:val="22"/>
        </w:rPr>
      </w:pPr>
    </w:p>
    <w:p w:rsidR="00012480" w:rsidRPr="00012480"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CHMC Institutional Awards</w:t>
      </w:r>
    </w:p>
    <w:p w:rsidR="00012480" w:rsidRDefault="00012480" w:rsidP="00012480">
      <w:pPr>
        <w:rPr>
          <w:rFonts w:ascii="Arial" w:hAnsi="Arial" w:cs="Arial"/>
          <w:sz w:val="22"/>
          <w:szCs w:val="22"/>
        </w:rPr>
      </w:pPr>
    </w:p>
    <w:p w:rsidR="00012480" w:rsidRPr="007E08D2" w:rsidRDefault="00012480" w:rsidP="00012480">
      <w:pPr>
        <w:rPr>
          <w:rFonts w:ascii="Arial" w:hAnsi="Arial" w:cs="Arial"/>
          <w:b/>
          <w:bCs/>
          <w:sz w:val="22"/>
          <w:szCs w:val="22"/>
          <w:u w:val="single"/>
        </w:rPr>
      </w:pPr>
      <w:r>
        <w:rPr>
          <w:rFonts w:ascii="Arial" w:hAnsi="Arial" w:cs="Arial"/>
          <w:bCs/>
          <w:sz w:val="22"/>
          <w:szCs w:val="22"/>
        </w:rPr>
        <w:t>Not applicable.</w:t>
      </w:r>
    </w:p>
    <w:p w:rsidR="00012480" w:rsidRDefault="00012480" w:rsidP="00012480">
      <w:pPr>
        <w:rPr>
          <w:rFonts w:ascii="Arial" w:hAnsi="Arial" w:cs="Arial"/>
          <w:sz w:val="22"/>
          <w:szCs w:val="22"/>
        </w:rPr>
      </w:pPr>
    </w:p>
    <w:p w:rsidR="00012480" w:rsidRDefault="00012480" w:rsidP="00012480">
      <w:pPr>
        <w:rPr>
          <w:rFonts w:ascii="Arial" w:hAnsi="Arial" w:cs="Arial"/>
          <w:b/>
          <w:bCs/>
          <w:sz w:val="22"/>
          <w:szCs w:val="22"/>
          <w:u w:val="single"/>
        </w:rPr>
      </w:pPr>
      <w:r>
        <w:rPr>
          <w:rFonts w:ascii="Arial" w:hAnsi="Arial" w:cs="Arial"/>
          <w:b/>
          <w:bCs/>
          <w:sz w:val="22"/>
          <w:szCs w:val="22"/>
          <w:u w:val="single"/>
        </w:rPr>
        <w:t>Travel Support from Foreign Entities or to Foreign Conferences</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Private or Philanthropic Support</w:t>
      </w:r>
    </w:p>
    <w:p w:rsidR="00012480" w:rsidRDefault="00012480" w:rsidP="00012480">
      <w:pPr>
        <w:rPr>
          <w:rFonts w:ascii="Arial" w:hAnsi="Arial" w:cs="Arial"/>
          <w:b/>
          <w:bCs/>
          <w:sz w:val="22"/>
          <w:szCs w:val="22"/>
          <w:u w:val="single"/>
        </w:rPr>
      </w:pPr>
    </w:p>
    <w:p w:rsidR="00012480" w:rsidRPr="00012480" w:rsidRDefault="00012480" w:rsidP="00012480">
      <w:pPr>
        <w:rPr>
          <w:rFonts w:ascii="Arial" w:hAnsi="Arial" w:cs="Arial"/>
          <w:bCs/>
          <w:sz w:val="22"/>
          <w:szCs w:val="22"/>
        </w:rPr>
      </w:pPr>
      <w:r>
        <w:rPr>
          <w:rFonts w:ascii="Arial" w:hAnsi="Arial" w:cs="Arial"/>
          <w:bCs/>
          <w:sz w:val="22"/>
          <w:szCs w:val="22"/>
        </w:rPr>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External Lab or Office Space</w:t>
      </w:r>
    </w:p>
    <w:p w:rsidR="00012480" w:rsidRDefault="00012480" w:rsidP="00012480">
      <w:pPr>
        <w:rPr>
          <w:rFonts w:ascii="Arial" w:hAnsi="Arial" w:cs="Arial"/>
          <w:bCs/>
          <w:sz w:val="22"/>
          <w:szCs w:val="22"/>
        </w:rPr>
      </w:pPr>
    </w:p>
    <w:p w:rsidR="00012480" w:rsidRPr="00012480" w:rsidRDefault="00012480" w:rsidP="00012480">
      <w:pPr>
        <w:rPr>
          <w:rFonts w:ascii="Arial" w:hAnsi="Arial" w:cs="Arial"/>
          <w:bCs/>
          <w:sz w:val="22"/>
          <w:szCs w:val="22"/>
        </w:rPr>
      </w:pPr>
      <w:r>
        <w:rPr>
          <w:rFonts w:ascii="Arial" w:hAnsi="Arial" w:cs="Arial"/>
          <w:bCs/>
          <w:sz w:val="22"/>
          <w:szCs w:val="22"/>
        </w:rPr>
        <w:lastRenderedPageBreak/>
        <w:t>Not applicable.</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
          <w:bCs/>
          <w:sz w:val="22"/>
          <w:szCs w:val="22"/>
          <w:u w:val="single"/>
        </w:rPr>
      </w:pPr>
      <w:r>
        <w:rPr>
          <w:rFonts w:ascii="Arial" w:hAnsi="Arial" w:cs="Arial"/>
          <w:b/>
          <w:bCs/>
          <w:sz w:val="22"/>
          <w:szCs w:val="22"/>
          <w:u w:val="single"/>
        </w:rPr>
        <w:t>Scientific Materials</w:t>
      </w:r>
    </w:p>
    <w:p w:rsidR="00012480" w:rsidRDefault="00012480" w:rsidP="00012480">
      <w:pPr>
        <w:rPr>
          <w:rFonts w:ascii="Arial" w:hAnsi="Arial" w:cs="Arial"/>
          <w:b/>
          <w:bCs/>
          <w:sz w:val="22"/>
          <w:szCs w:val="22"/>
          <w:u w:val="single"/>
        </w:rPr>
      </w:pPr>
    </w:p>
    <w:p w:rsidR="00012480" w:rsidRDefault="00012480" w:rsidP="00012480">
      <w:pPr>
        <w:rPr>
          <w:rFonts w:ascii="Arial" w:hAnsi="Arial" w:cs="Arial"/>
          <w:bCs/>
          <w:sz w:val="22"/>
          <w:szCs w:val="22"/>
        </w:rPr>
      </w:pPr>
      <w:r>
        <w:rPr>
          <w:rFonts w:ascii="Arial" w:hAnsi="Arial" w:cs="Arial"/>
          <w:bCs/>
          <w:sz w:val="22"/>
          <w:szCs w:val="22"/>
        </w:rPr>
        <w:t>Not applicable.</w:t>
      </w:r>
    </w:p>
    <w:p w:rsidR="00C37AC0" w:rsidRDefault="00C37AC0" w:rsidP="00012480">
      <w:pPr>
        <w:rPr>
          <w:rFonts w:ascii="Arial" w:hAnsi="Arial" w:cs="Arial"/>
          <w:bCs/>
          <w:sz w:val="22"/>
          <w:szCs w:val="22"/>
        </w:rPr>
      </w:pPr>
    </w:p>
    <w:p w:rsidR="00C37AC0" w:rsidRDefault="00C37AC0" w:rsidP="00C37AC0">
      <w:pPr>
        <w:rPr>
          <w:rFonts w:ascii="Arial" w:hAnsi="Arial" w:cs="Arial"/>
          <w:b/>
          <w:sz w:val="22"/>
          <w:szCs w:val="22"/>
          <w:u w:val="single"/>
        </w:rPr>
      </w:pPr>
      <w:r>
        <w:rPr>
          <w:rFonts w:ascii="Arial" w:hAnsi="Arial" w:cs="Arial"/>
          <w:b/>
          <w:sz w:val="22"/>
          <w:szCs w:val="22"/>
          <w:u w:val="single"/>
        </w:rPr>
        <w:t>Post-docs/students, visiting faculty/scholars supported from domestic or foreign funding sources</w:t>
      </w:r>
    </w:p>
    <w:p w:rsidR="00C37AC0" w:rsidRDefault="00C37AC0" w:rsidP="00C37AC0">
      <w:pPr>
        <w:rPr>
          <w:rFonts w:ascii="Arial" w:hAnsi="Arial" w:cs="Arial"/>
          <w:b/>
          <w:sz w:val="22"/>
          <w:szCs w:val="22"/>
          <w:u w:val="single"/>
        </w:rPr>
      </w:pPr>
    </w:p>
    <w:p w:rsidR="00012480" w:rsidRPr="00C37AC0" w:rsidRDefault="00C37AC0" w:rsidP="006B26F2">
      <w:pPr>
        <w:rPr>
          <w:rFonts w:ascii="Arial" w:hAnsi="Arial" w:cs="Arial"/>
          <w:bCs/>
          <w:sz w:val="22"/>
          <w:szCs w:val="22"/>
        </w:rPr>
      </w:pPr>
      <w:r>
        <w:rPr>
          <w:rFonts w:ascii="Arial" w:hAnsi="Arial" w:cs="Arial"/>
          <w:bCs/>
          <w:sz w:val="22"/>
          <w:szCs w:val="22"/>
        </w:rPr>
        <w:t>Not applicable.</w:t>
      </w:r>
    </w:p>
    <w:p w:rsidR="006B26F2" w:rsidRDefault="006B26F2" w:rsidP="00BD4075">
      <w:pPr>
        <w:adjustRightInd w:val="0"/>
        <w:rPr>
          <w:rFonts w:ascii="Arial" w:hAnsi="Arial" w:cs="Arial"/>
          <w:sz w:val="22"/>
          <w:szCs w:val="22"/>
        </w:rPr>
      </w:pPr>
    </w:p>
    <w:p w:rsidR="00637229" w:rsidRPr="00E37C3B" w:rsidRDefault="002127B4" w:rsidP="00637229">
      <w:pPr>
        <w:rPr>
          <w:rFonts w:ascii="Arial" w:hAnsi="Arial" w:cs="Arial"/>
          <w:sz w:val="22"/>
          <w:szCs w:val="22"/>
        </w:rPr>
      </w:pPr>
      <w:r w:rsidRPr="002127B4">
        <w:rPr>
          <w:rFonts w:ascii="Arial" w:hAnsi="Arial" w:cs="Arial"/>
          <w:sz w:val="22"/>
          <w:szCs w:val="22"/>
        </w:rPr>
        <w:tab/>
      </w:r>
      <w:r w:rsidRPr="002127B4">
        <w:rPr>
          <w:rFonts w:ascii="Arial" w:hAnsi="Arial" w:cs="Arial"/>
          <w:sz w:val="22"/>
          <w:szCs w:val="22"/>
        </w:rPr>
        <w:tab/>
      </w:r>
    </w:p>
    <w:p w:rsidR="009537F5" w:rsidRDefault="00D636CD" w:rsidP="0054720A">
      <w:pPr>
        <w:jc w:val="center"/>
        <w:rPr>
          <w:rFonts w:ascii="Arial" w:hAnsi="Arial" w:cs="Arial"/>
          <w:sz w:val="22"/>
          <w:szCs w:val="22"/>
        </w:rPr>
      </w:pPr>
      <w:r w:rsidRPr="009537F5">
        <w:rPr>
          <w:rFonts w:ascii="Arial" w:hAnsi="Arial" w:cs="Arial"/>
          <w:b/>
          <w:sz w:val="22"/>
          <w:szCs w:val="22"/>
          <w:u w:val="single"/>
        </w:rPr>
        <w:t>OVERLAP</w:t>
      </w:r>
    </w:p>
    <w:p w:rsidR="009537F5" w:rsidRDefault="009537F5" w:rsidP="00D636CD">
      <w:pPr>
        <w:rPr>
          <w:rFonts w:ascii="Arial" w:hAnsi="Arial" w:cs="Arial"/>
          <w:sz w:val="22"/>
          <w:szCs w:val="22"/>
        </w:rPr>
      </w:pPr>
    </w:p>
    <w:p w:rsidR="00D636CD" w:rsidRDefault="00D636CD" w:rsidP="00D636CD">
      <w:pPr>
        <w:rPr>
          <w:rFonts w:ascii="Arial" w:hAnsi="Arial" w:cs="Arial"/>
          <w:sz w:val="22"/>
          <w:szCs w:val="22"/>
        </w:rPr>
      </w:pPr>
      <w:r w:rsidRPr="00293F15">
        <w:rPr>
          <w:rFonts w:ascii="Arial" w:hAnsi="Arial" w:cs="Arial"/>
          <w:sz w:val="22"/>
          <w:szCs w:val="22"/>
        </w:rPr>
        <w:t>There is no overlap of scientific aims. If over-commitmen</w:t>
      </w:r>
      <w:r w:rsidR="00541BE2">
        <w:rPr>
          <w:rFonts w:ascii="Arial" w:hAnsi="Arial" w:cs="Arial"/>
          <w:sz w:val="22"/>
          <w:szCs w:val="22"/>
        </w:rPr>
        <w:t xml:space="preserve">t occurs due to other proposed projects being funded, </w:t>
      </w:r>
      <w:r w:rsidRPr="00293F15">
        <w:rPr>
          <w:rFonts w:ascii="Arial" w:hAnsi="Arial" w:cs="Arial"/>
          <w:sz w:val="22"/>
          <w:szCs w:val="22"/>
        </w:rPr>
        <w:t xml:space="preserve">Dr. </w:t>
      </w:r>
      <w:r w:rsidR="007F626A">
        <w:rPr>
          <w:rFonts w:ascii="Arial" w:hAnsi="Arial" w:cs="Arial"/>
          <w:sz w:val="22"/>
          <w:szCs w:val="22"/>
        </w:rPr>
        <w:t>Brokamp’s</w:t>
      </w:r>
      <w:r w:rsidRPr="00293F15">
        <w:rPr>
          <w:rFonts w:ascii="Arial" w:hAnsi="Arial" w:cs="Arial"/>
          <w:sz w:val="22"/>
          <w:szCs w:val="22"/>
        </w:rPr>
        <w:t xml:space="preserve"> FTE on current projects will be adjusted accordingly.              </w:t>
      </w:r>
    </w:p>
    <w:p w:rsidR="00D636CD" w:rsidRDefault="00D636CD" w:rsidP="00D636CD">
      <w:pPr>
        <w:rPr>
          <w:rFonts w:ascii="Arial" w:hAnsi="Arial" w:cs="Arial"/>
          <w:sz w:val="22"/>
          <w:szCs w:val="22"/>
        </w:rPr>
      </w:pPr>
    </w:p>
    <w:sectPr w:rsidR="00D636CD" w:rsidSect="00714BA6">
      <w:footerReference w:type="even" r:id="rId7"/>
      <w:headerReference w:type="first" r:id="rId8"/>
      <w:footerReference w:type="first" r:id="rId9"/>
      <w:type w:val="continuous"/>
      <w:pgSz w:w="12240" w:h="15840" w:code="1"/>
      <w:pgMar w:top="720"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E32B9" w:rsidRDefault="00EE32B9">
      <w:r>
        <w:separator/>
      </w:r>
    </w:p>
  </w:endnote>
  <w:endnote w:type="continuationSeparator" w:id="0">
    <w:p w:rsidR="00EE32B9" w:rsidRDefault="00EE3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MT">
    <w:altName w:val="Arial"/>
    <w:panose1 w:val="020B0604020202020204"/>
    <w:charset w:val="4D"/>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A653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B7309" w:rsidRDefault="001B7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Default="001B7309" w:rsidP="004B779B">
    <w:pPr>
      <w:pStyle w:val="FormFooterBorder"/>
      <w:pBdr>
        <w:top w:val="single" w:sz="6" w:space="0" w:color="auto"/>
      </w:pBdr>
    </w:pPr>
  </w:p>
  <w:p w:rsidR="001B7309" w:rsidRDefault="001B7309" w:rsidP="004B779B">
    <w:pPr>
      <w:pStyle w:val="FormFooterBorder"/>
      <w:pBdr>
        <w:top w:val="single" w:sz="6"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E32B9" w:rsidRDefault="00EE32B9">
      <w:r>
        <w:separator/>
      </w:r>
    </w:p>
  </w:footnote>
  <w:footnote w:type="continuationSeparator" w:id="0">
    <w:p w:rsidR="00EE32B9" w:rsidRDefault="00EE3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309" w:rsidRPr="00B15DAF" w:rsidRDefault="001B7309" w:rsidP="00B15DAF">
    <w:pPr>
      <w:pStyle w:val="PIHeader"/>
      <w:rPr>
        <w:sz w:val="22"/>
      </w:rPr>
    </w:pPr>
    <w:r>
      <w:t>Principal Investigator/Program Director (Last, First, Middle)</w:t>
    </w:r>
    <w:r w:rsidRPr="002E5125">
      <w:rPr>
        <w:rStyle w:val="DataField11pt-SingleChar"/>
      </w:rPr>
      <w:t>:</w:t>
    </w:r>
    <w:r w:rsidRPr="002E5125">
      <w:rPr>
        <w:rStyle w:val="DataField11pt-SingleCha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lvlText w:val=""/>
      <w:lvlJc w:val="left"/>
      <w:pPr>
        <w:tabs>
          <w:tab w:val="num" w:pos="360"/>
        </w:tabs>
        <w:ind w:left="360" w:hanging="360"/>
      </w:pPr>
      <w:rPr>
        <w:rFonts w:ascii="Symbol" w:hAnsi="Symbol" w:cs="Times New Roman" w:hint="default"/>
      </w:rPr>
    </w:lvl>
  </w:abstractNum>
  <w:abstractNum w:abstractNumId="10"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1" w15:restartNumberingAfterBreak="0">
    <w:nsid w:val="1D2F3DD2"/>
    <w:multiLevelType w:val="hybridMultilevel"/>
    <w:tmpl w:val="D59AFDC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3" w15:restartNumberingAfterBreak="0">
    <w:nsid w:val="5C3C40CF"/>
    <w:multiLevelType w:val="hybridMultilevel"/>
    <w:tmpl w:val="287C966E"/>
    <w:lvl w:ilvl="0" w:tplc="5246CC6E">
      <w:start w:val="1"/>
      <w:numFmt w:val="decimal"/>
      <w:lvlText w:val="%1."/>
      <w:lvlJc w:val="left"/>
      <w:pPr>
        <w:tabs>
          <w:tab w:val="num" w:pos="778"/>
        </w:tabs>
        <w:ind w:left="778" w:hanging="360"/>
      </w:pPr>
      <w:rPr>
        <w:rFonts w:hint="default"/>
      </w:rPr>
    </w:lvl>
    <w:lvl w:ilvl="1" w:tplc="04090019" w:tentative="1">
      <w:start w:val="1"/>
      <w:numFmt w:val="lowerLetter"/>
      <w:lvlText w:val="%2."/>
      <w:lvlJc w:val="left"/>
      <w:pPr>
        <w:tabs>
          <w:tab w:val="num" w:pos="1498"/>
        </w:tabs>
        <w:ind w:left="1498" w:hanging="360"/>
      </w:pPr>
    </w:lvl>
    <w:lvl w:ilvl="2" w:tplc="0409001B" w:tentative="1">
      <w:start w:val="1"/>
      <w:numFmt w:val="lowerRoman"/>
      <w:lvlText w:val="%3."/>
      <w:lvlJc w:val="right"/>
      <w:pPr>
        <w:tabs>
          <w:tab w:val="num" w:pos="2218"/>
        </w:tabs>
        <w:ind w:left="2218" w:hanging="180"/>
      </w:pPr>
    </w:lvl>
    <w:lvl w:ilvl="3" w:tplc="0409000F" w:tentative="1">
      <w:start w:val="1"/>
      <w:numFmt w:val="decimal"/>
      <w:lvlText w:val="%4."/>
      <w:lvlJc w:val="left"/>
      <w:pPr>
        <w:tabs>
          <w:tab w:val="num" w:pos="2938"/>
        </w:tabs>
        <w:ind w:left="2938" w:hanging="360"/>
      </w:pPr>
    </w:lvl>
    <w:lvl w:ilvl="4" w:tplc="04090019" w:tentative="1">
      <w:start w:val="1"/>
      <w:numFmt w:val="lowerLetter"/>
      <w:lvlText w:val="%5."/>
      <w:lvlJc w:val="left"/>
      <w:pPr>
        <w:tabs>
          <w:tab w:val="num" w:pos="3658"/>
        </w:tabs>
        <w:ind w:left="3658" w:hanging="360"/>
      </w:pPr>
    </w:lvl>
    <w:lvl w:ilvl="5" w:tplc="0409001B" w:tentative="1">
      <w:start w:val="1"/>
      <w:numFmt w:val="lowerRoman"/>
      <w:lvlText w:val="%6."/>
      <w:lvlJc w:val="right"/>
      <w:pPr>
        <w:tabs>
          <w:tab w:val="num" w:pos="4378"/>
        </w:tabs>
        <w:ind w:left="4378" w:hanging="180"/>
      </w:pPr>
    </w:lvl>
    <w:lvl w:ilvl="6" w:tplc="0409000F" w:tentative="1">
      <w:start w:val="1"/>
      <w:numFmt w:val="decimal"/>
      <w:lvlText w:val="%7."/>
      <w:lvlJc w:val="left"/>
      <w:pPr>
        <w:tabs>
          <w:tab w:val="num" w:pos="5098"/>
        </w:tabs>
        <w:ind w:left="5098" w:hanging="360"/>
      </w:pPr>
    </w:lvl>
    <w:lvl w:ilvl="7" w:tplc="04090019" w:tentative="1">
      <w:start w:val="1"/>
      <w:numFmt w:val="lowerLetter"/>
      <w:lvlText w:val="%8."/>
      <w:lvlJc w:val="left"/>
      <w:pPr>
        <w:tabs>
          <w:tab w:val="num" w:pos="5818"/>
        </w:tabs>
        <w:ind w:left="5818" w:hanging="360"/>
      </w:pPr>
    </w:lvl>
    <w:lvl w:ilvl="8" w:tplc="0409001B" w:tentative="1">
      <w:start w:val="1"/>
      <w:numFmt w:val="lowerRoman"/>
      <w:lvlText w:val="%9."/>
      <w:lvlJc w:val="right"/>
      <w:pPr>
        <w:tabs>
          <w:tab w:val="num" w:pos="6538"/>
        </w:tabs>
        <w:ind w:left="6538" w:hanging="180"/>
      </w:pPr>
    </w:lvl>
  </w:abstractNum>
  <w:abstractNum w:abstractNumId="14"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2"/>
  </w:num>
  <w:num w:numId="13">
    <w:abstractNumId w:val="10"/>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9FC"/>
    <w:rsid w:val="00000745"/>
    <w:rsid w:val="000016D6"/>
    <w:rsid w:val="00006B72"/>
    <w:rsid w:val="00012480"/>
    <w:rsid w:val="00013FB5"/>
    <w:rsid w:val="000155C0"/>
    <w:rsid w:val="00023D28"/>
    <w:rsid w:val="00025139"/>
    <w:rsid w:val="0003171B"/>
    <w:rsid w:val="0003233E"/>
    <w:rsid w:val="0003785C"/>
    <w:rsid w:val="00037D24"/>
    <w:rsid w:val="00040D17"/>
    <w:rsid w:val="000417B8"/>
    <w:rsid w:val="0004290E"/>
    <w:rsid w:val="00043CA8"/>
    <w:rsid w:val="00052C8B"/>
    <w:rsid w:val="00053759"/>
    <w:rsid w:val="00053DA3"/>
    <w:rsid w:val="00054984"/>
    <w:rsid w:val="00054F42"/>
    <w:rsid w:val="00063D69"/>
    <w:rsid w:val="000672D7"/>
    <w:rsid w:val="00076607"/>
    <w:rsid w:val="000830C0"/>
    <w:rsid w:val="0008449F"/>
    <w:rsid w:val="000852EA"/>
    <w:rsid w:val="00087DE0"/>
    <w:rsid w:val="00090ED9"/>
    <w:rsid w:val="00092490"/>
    <w:rsid w:val="0009407B"/>
    <w:rsid w:val="0009503B"/>
    <w:rsid w:val="000A06B5"/>
    <w:rsid w:val="000A0A43"/>
    <w:rsid w:val="000A2835"/>
    <w:rsid w:val="000A57A1"/>
    <w:rsid w:val="000A753D"/>
    <w:rsid w:val="000B2094"/>
    <w:rsid w:val="000B6AFF"/>
    <w:rsid w:val="000B78A7"/>
    <w:rsid w:val="000C017F"/>
    <w:rsid w:val="000C1066"/>
    <w:rsid w:val="000C13B7"/>
    <w:rsid w:val="000C4E7D"/>
    <w:rsid w:val="000C54C9"/>
    <w:rsid w:val="000C5C6C"/>
    <w:rsid w:val="000C5E0D"/>
    <w:rsid w:val="000D7636"/>
    <w:rsid w:val="000E1648"/>
    <w:rsid w:val="000E23F4"/>
    <w:rsid w:val="000E446E"/>
    <w:rsid w:val="000F3F9A"/>
    <w:rsid w:val="000F4583"/>
    <w:rsid w:val="001024B9"/>
    <w:rsid w:val="0010344F"/>
    <w:rsid w:val="00104C7C"/>
    <w:rsid w:val="00105716"/>
    <w:rsid w:val="00106650"/>
    <w:rsid w:val="00112F77"/>
    <w:rsid w:val="0011429D"/>
    <w:rsid w:val="00115210"/>
    <w:rsid w:val="0011540F"/>
    <w:rsid w:val="00122771"/>
    <w:rsid w:val="00132B81"/>
    <w:rsid w:val="001357ED"/>
    <w:rsid w:val="00146712"/>
    <w:rsid w:val="00152AB3"/>
    <w:rsid w:val="00155649"/>
    <w:rsid w:val="00160466"/>
    <w:rsid w:val="001611A5"/>
    <w:rsid w:val="00161EA4"/>
    <w:rsid w:val="00163F67"/>
    <w:rsid w:val="001640C6"/>
    <w:rsid w:val="001732CB"/>
    <w:rsid w:val="0017492F"/>
    <w:rsid w:val="00174F17"/>
    <w:rsid w:val="00177007"/>
    <w:rsid w:val="00180DFA"/>
    <w:rsid w:val="001810AF"/>
    <w:rsid w:val="001815E3"/>
    <w:rsid w:val="001852C8"/>
    <w:rsid w:val="00187AA0"/>
    <w:rsid w:val="00194487"/>
    <w:rsid w:val="001A445C"/>
    <w:rsid w:val="001B0F2F"/>
    <w:rsid w:val="001B30AC"/>
    <w:rsid w:val="001B3CFE"/>
    <w:rsid w:val="001B563F"/>
    <w:rsid w:val="001B7309"/>
    <w:rsid w:val="001B7987"/>
    <w:rsid w:val="001C279A"/>
    <w:rsid w:val="001C4045"/>
    <w:rsid w:val="001D7E25"/>
    <w:rsid w:val="001E3020"/>
    <w:rsid w:val="001E49CE"/>
    <w:rsid w:val="001E78EE"/>
    <w:rsid w:val="001F26F7"/>
    <w:rsid w:val="001F4E19"/>
    <w:rsid w:val="001F5C61"/>
    <w:rsid w:val="00205C4E"/>
    <w:rsid w:val="002067E9"/>
    <w:rsid w:val="00206B07"/>
    <w:rsid w:val="002127B4"/>
    <w:rsid w:val="0021520A"/>
    <w:rsid w:val="002164DD"/>
    <w:rsid w:val="002212DE"/>
    <w:rsid w:val="0022539A"/>
    <w:rsid w:val="002275C7"/>
    <w:rsid w:val="0023074C"/>
    <w:rsid w:val="002330C7"/>
    <w:rsid w:val="00233192"/>
    <w:rsid w:val="00233C20"/>
    <w:rsid w:val="00235D1E"/>
    <w:rsid w:val="00240F8F"/>
    <w:rsid w:val="0024218E"/>
    <w:rsid w:val="002531D9"/>
    <w:rsid w:val="00255B7A"/>
    <w:rsid w:val="00255F3D"/>
    <w:rsid w:val="00256F61"/>
    <w:rsid w:val="002614F9"/>
    <w:rsid w:val="0026357D"/>
    <w:rsid w:val="00271039"/>
    <w:rsid w:val="002743DA"/>
    <w:rsid w:val="00275626"/>
    <w:rsid w:val="0027699D"/>
    <w:rsid w:val="00276D16"/>
    <w:rsid w:val="0027728D"/>
    <w:rsid w:val="00284860"/>
    <w:rsid w:val="0028501E"/>
    <w:rsid w:val="00285649"/>
    <w:rsid w:val="00287086"/>
    <w:rsid w:val="00287DBB"/>
    <w:rsid w:val="0029026F"/>
    <w:rsid w:val="00291629"/>
    <w:rsid w:val="002918B2"/>
    <w:rsid w:val="00293ED1"/>
    <w:rsid w:val="00293F15"/>
    <w:rsid w:val="002948D5"/>
    <w:rsid w:val="002A096B"/>
    <w:rsid w:val="002A1E1D"/>
    <w:rsid w:val="002A538E"/>
    <w:rsid w:val="002B0193"/>
    <w:rsid w:val="002B0213"/>
    <w:rsid w:val="002B547D"/>
    <w:rsid w:val="002B5CB7"/>
    <w:rsid w:val="002B7C19"/>
    <w:rsid w:val="002C1216"/>
    <w:rsid w:val="002C191F"/>
    <w:rsid w:val="002C2E6D"/>
    <w:rsid w:val="002C52A1"/>
    <w:rsid w:val="002D41BE"/>
    <w:rsid w:val="002D695B"/>
    <w:rsid w:val="002E3885"/>
    <w:rsid w:val="002E3E3B"/>
    <w:rsid w:val="002E53B6"/>
    <w:rsid w:val="002E5604"/>
    <w:rsid w:val="002E5A6F"/>
    <w:rsid w:val="002F3B19"/>
    <w:rsid w:val="00302104"/>
    <w:rsid w:val="00302EDD"/>
    <w:rsid w:val="00306734"/>
    <w:rsid w:val="00307458"/>
    <w:rsid w:val="00313CBF"/>
    <w:rsid w:val="00317300"/>
    <w:rsid w:val="00322924"/>
    <w:rsid w:val="00323590"/>
    <w:rsid w:val="00324399"/>
    <w:rsid w:val="00325235"/>
    <w:rsid w:val="00325D6A"/>
    <w:rsid w:val="00326969"/>
    <w:rsid w:val="00327491"/>
    <w:rsid w:val="003302F5"/>
    <w:rsid w:val="00334149"/>
    <w:rsid w:val="00344414"/>
    <w:rsid w:val="00352677"/>
    <w:rsid w:val="00354888"/>
    <w:rsid w:val="00357071"/>
    <w:rsid w:val="003619BF"/>
    <w:rsid w:val="0036555C"/>
    <w:rsid w:val="003703B0"/>
    <w:rsid w:val="00371412"/>
    <w:rsid w:val="00372AE4"/>
    <w:rsid w:val="003738F5"/>
    <w:rsid w:val="00375366"/>
    <w:rsid w:val="003774FB"/>
    <w:rsid w:val="0038697C"/>
    <w:rsid w:val="003966D8"/>
    <w:rsid w:val="003A0C2E"/>
    <w:rsid w:val="003A6898"/>
    <w:rsid w:val="003C1705"/>
    <w:rsid w:val="003C6702"/>
    <w:rsid w:val="003C69E5"/>
    <w:rsid w:val="003D1AFE"/>
    <w:rsid w:val="003E1567"/>
    <w:rsid w:val="003E32C3"/>
    <w:rsid w:val="003E52CB"/>
    <w:rsid w:val="003E6361"/>
    <w:rsid w:val="003E6DBC"/>
    <w:rsid w:val="003F1B4A"/>
    <w:rsid w:val="003F7DF5"/>
    <w:rsid w:val="00405940"/>
    <w:rsid w:val="0040709C"/>
    <w:rsid w:val="00413682"/>
    <w:rsid w:val="004161C7"/>
    <w:rsid w:val="004174DF"/>
    <w:rsid w:val="00420B09"/>
    <w:rsid w:val="00422D1C"/>
    <w:rsid w:val="0042675B"/>
    <w:rsid w:val="00426764"/>
    <w:rsid w:val="00426AEA"/>
    <w:rsid w:val="004356BA"/>
    <w:rsid w:val="00443885"/>
    <w:rsid w:val="00446A59"/>
    <w:rsid w:val="00453745"/>
    <w:rsid w:val="00453FFC"/>
    <w:rsid w:val="00454370"/>
    <w:rsid w:val="00456F72"/>
    <w:rsid w:val="004605C9"/>
    <w:rsid w:val="00464318"/>
    <w:rsid w:val="004661EB"/>
    <w:rsid w:val="00466EE3"/>
    <w:rsid w:val="00470A19"/>
    <w:rsid w:val="00472CB0"/>
    <w:rsid w:val="00473482"/>
    <w:rsid w:val="00477CB0"/>
    <w:rsid w:val="00484F28"/>
    <w:rsid w:val="004874B5"/>
    <w:rsid w:val="00494CDD"/>
    <w:rsid w:val="004958C5"/>
    <w:rsid w:val="004A4305"/>
    <w:rsid w:val="004A69A6"/>
    <w:rsid w:val="004B187A"/>
    <w:rsid w:val="004B30E9"/>
    <w:rsid w:val="004B5B8C"/>
    <w:rsid w:val="004B624E"/>
    <w:rsid w:val="004B779B"/>
    <w:rsid w:val="004C1327"/>
    <w:rsid w:val="004C5AB3"/>
    <w:rsid w:val="004C66A5"/>
    <w:rsid w:val="004C66CE"/>
    <w:rsid w:val="004D2970"/>
    <w:rsid w:val="004D3307"/>
    <w:rsid w:val="004D3B86"/>
    <w:rsid w:val="004D4A1C"/>
    <w:rsid w:val="004D67A5"/>
    <w:rsid w:val="004D6A7E"/>
    <w:rsid w:val="004D6F34"/>
    <w:rsid w:val="004E1009"/>
    <w:rsid w:val="004E1539"/>
    <w:rsid w:val="004E2991"/>
    <w:rsid w:val="004F193D"/>
    <w:rsid w:val="004F1A9E"/>
    <w:rsid w:val="004F4718"/>
    <w:rsid w:val="004F48BB"/>
    <w:rsid w:val="004F647E"/>
    <w:rsid w:val="004F78EB"/>
    <w:rsid w:val="004F7B10"/>
    <w:rsid w:val="00504D74"/>
    <w:rsid w:val="0050669D"/>
    <w:rsid w:val="00507646"/>
    <w:rsid w:val="005241D7"/>
    <w:rsid w:val="005301EB"/>
    <w:rsid w:val="00531381"/>
    <w:rsid w:val="0053532C"/>
    <w:rsid w:val="00535C92"/>
    <w:rsid w:val="00541BE2"/>
    <w:rsid w:val="00544EF0"/>
    <w:rsid w:val="0054720A"/>
    <w:rsid w:val="00550880"/>
    <w:rsid w:val="00550B1F"/>
    <w:rsid w:val="00552C91"/>
    <w:rsid w:val="00561D47"/>
    <w:rsid w:val="005658BC"/>
    <w:rsid w:val="00566E62"/>
    <w:rsid w:val="00573331"/>
    <w:rsid w:val="005824C7"/>
    <w:rsid w:val="00586C98"/>
    <w:rsid w:val="0058702C"/>
    <w:rsid w:val="005922F2"/>
    <w:rsid w:val="00593D08"/>
    <w:rsid w:val="005A1B92"/>
    <w:rsid w:val="005A3B20"/>
    <w:rsid w:val="005A6C3F"/>
    <w:rsid w:val="005A79E7"/>
    <w:rsid w:val="005B1FA5"/>
    <w:rsid w:val="005B272F"/>
    <w:rsid w:val="005B3111"/>
    <w:rsid w:val="005B5A23"/>
    <w:rsid w:val="005C5B3E"/>
    <w:rsid w:val="005D3E40"/>
    <w:rsid w:val="005D5E52"/>
    <w:rsid w:val="005E07DD"/>
    <w:rsid w:val="005E51D9"/>
    <w:rsid w:val="005E6663"/>
    <w:rsid w:val="005E791C"/>
    <w:rsid w:val="005F4101"/>
    <w:rsid w:val="005F5957"/>
    <w:rsid w:val="00607EF9"/>
    <w:rsid w:val="00611528"/>
    <w:rsid w:val="00612717"/>
    <w:rsid w:val="00621974"/>
    <w:rsid w:val="00631D27"/>
    <w:rsid w:val="006338F3"/>
    <w:rsid w:val="00633D7E"/>
    <w:rsid w:val="00636836"/>
    <w:rsid w:val="00636E25"/>
    <w:rsid w:val="00637229"/>
    <w:rsid w:val="006457B5"/>
    <w:rsid w:val="00645995"/>
    <w:rsid w:val="00654EFF"/>
    <w:rsid w:val="00657862"/>
    <w:rsid w:val="00661F2E"/>
    <w:rsid w:val="00662500"/>
    <w:rsid w:val="00662A1C"/>
    <w:rsid w:val="00662EE3"/>
    <w:rsid w:val="00663DF0"/>
    <w:rsid w:val="0066475C"/>
    <w:rsid w:val="0067345F"/>
    <w:rsid w:val="006738A5"/>
    <w:rsid w:val="0067472C"/>
    <w:rsid w:val="0067733E"/>
    <w:rsid w:val="00677FE5"/>
    <w:rsid w:val="00681B3A"/>
    <w:rsid w:val="006871E2"/>
    <w:rsid w:val="0069152A"/>
    <w:rsid w:val="006924A4"/>
    <w:rsid w:val="00694218"/>
    <w:rsid w:val="00694AC3"/>
    <w:rsid w:val="006A050E"/>
    <w:rsid w:val="006A37FB"/>
    <w:rsid w:val="006A4BDD"/>
    <w:rsid w:val="006A7454"/>
    <w:rsid w:val="006B26F2"/>
    <w:rsid w:val="006C0FEC"/>
    <w:rsid w:val="006C35D1"/>
    <w:rsid w:val="006C4096"/>
    <w:rsid w:val="006C625D"/>
    <w:rsid w:val="006D0700"/>
    <w:rsid w:val="006D0906"/>
    <w:rsid w:val="006D4373"/>
    <w:rsid w:val="006E25CE"/>
    <w:rsid w:val="006E2B53"/>
    <w:rsid w:val="006E5DDA"/>
    <w:rsid w:val="006E61E8"/>
    <w:rsid w:val="006E72A3"/>
    <w:rsid w:val="006F5AAB"/>
    <w:rsid w:val="0070520E"/>
    <w:rsid w:val="00706584"/>
    <w:rsid w:val="0071045C"/>
    <w:rsid w:val="00714BA6"/>
    <w:rsid w:val="007150C1"/>
    <w:rsid w:val="00716A67"/>
    <w:rsid w:val="007236C2"/>
    <w:rsid w:val="007262F9"/>
    <w:rsid w:val="00734DD3"/>
    <w:rsid w:val="00734EDC"/>
    <w:rsid w:val="00735484"/>
    <w:rsid w:val="0073645B"/>
    <w:rsid w:val="00736B44"/>
    <w:rsid w:val="00741ADE"/>
    <w:rsid w:val="00741DED"/>
    <w:rsid w:val="007438EB"/>
    <w:rsid w:val="00751EDC"/>
    <w:rsid w:val="00751F59"/>
    <w:rsid w:val="007521BC"/>
    <w:rsid w:val="00753A2F"/>
    <w:rsid w:val="00755CA1"/>
    <w:rsid w:val="007570ED"/>
    <w:rsid w:val="00760A82"/>
    <w:rsid w:val="00762A08"/>
    <w:rsid w:val="00772882"/>
    <w:rsid w:val="00776C35"/>
    <w:rsid w:val="007777C7"/>
    <w:rsid w:val="007811F3"/>
    <w:rsid w:val="00782209"/>
    <w:rsid w:val="00784A4E"/>
    <w:rsid w:val="00791DF3"/>
    <w:rsid w:val="00792231"/>
    <w:rsid w:val="007924A1"/>
    <w:rsid w:val="00792AB1"/>
    <w:rsid w:val="0079331F"/>
    <w:rsid w:val="00797F75"/>
    <w:rsid w:val="007A1B0B"/>
    <w:rsid w:val="007A1B76"/>
    <w:rsid w:val="007A1BA2"/>
    <w:rsid w:val="007A44B8"/>
    <w:rsid w:val="007A49C6"/>
    <w:rsid w:val="007A4E7A"/>
    <w:rsid w:val="007B0109"/>
    <w:rsid w:val="007B1F38"/>
    <w:rsid w:val="007B33E3"/>
    <w:rsid w:val="007B39D0"/>
    <w:rsid w:val="007B6BC5"/>
    <w:rsid w:val="007C2162"/>
    <w:rsid w:val="007C23E7"/>
    <w:rsid w:val="007C7D50"/>
    <w:rsid w:val="007D11F6"/>
    <w:rsid w:val="007D17CA"/>
    <w:rsid w:val="007E0613"/>
    <w:rsid w:val="007E08D2"/>
    <w:rsid w:val="007E0DAD"/>
    <w:rsid w:val="007E3614"/>
    <w:rsid w:val="007E6052"/>
    <w:rsid w:val="007E663B"/>
    <w:rsid w:val="007E7732"/>
    <w:rsid w:val="007F1560"/>
    <w:rsid w:val="007F626A"/>
    <w:rsid w:val="007F75AE"/>
    <w:rsid w:val="0080096A"/>
    <w:rsid w:val="0080330F"/>
    <w:rsid w:val="008041C3"/>
    <w:rsid w:val="008077E3"/>
    <w:rsid w:val="00807E9C"/>
    <w:rsid w:val="008115CB"/>
    <w:rsid w:val="00813A72"/>
    <w:rsid w:val="00813A73"/>
    <w:rsid w:val="00816050"/>
    <w:rsid w:val="008163D0"/>
    <w:rsid w:val="0082058D"/>
    <w:rsid w:val="00822F9E"/>
    <w:rsid w:val="00824534"/>
    <w:rsid w:val="00824C83"/>
    <w:rsid w:val="00830687"/>
    <w:rsid w:val="00831803"/>
    <w:rsid w:val="00837EC2"/>
    <w:rsid w:val="008404B8"/>
    <w:rsid w:val="00842BE7"/>
    <w:rsid w:val="00843F0E"/>
    <w:rsid w:val="00845A9E"/>
    <w:rsid w:val="00853C33"/>
    <w:rsid w:val="008540E6"/>
    <w:rsid w:val="0085688C"/>
    <w:rsid w:val="0085709A"/>
    <w:rsid w:val="0086586C"/>
    <w:rsid w:val="00870E2D"/>
    <w:rsid w:val="0087412A"/>
    <w:rsid w:val="008773C0"/>
    <w:rsid w:val="0088623B"/>
    <w:rsid w:val="0089031A"/>
    <w:rsid w:val="00890A47"/>
    <w:rsid w:val="0089349A"/>
    <w:rsid w:val="00893E73"/>
    <w:rsid w:val="00896DB3"/>
    <w:rsid w:val="008A4094"/>
    <w:rsid w:val="008B3A7C"/>
    <w:rsid w:val="008B405F"/>
    <w:rsid w:val="008B43C0"/>
    <w:rsid w:val="008B7996"/>
    <w:rsid w:val="008B7D58"/>
    <w:rsid w:val="008C0331"/>
    <w:rsid w:val="008C4494"/>
    <w:rsid w:val="008C4AF0"/>
    <w:rsid w:val="008C7613"/>
    <w:rsid w:val="008D1788"/>
    <w:rsid w:val="008D6550"/>
    <w:rsid w:val="008E0869"/>
    <w:rsid w:val="008E4B8D"/>
    <w:rsid w:val="008E6D69"/>
    <w:rsid w:val="008F1D9E"/>
    <w:rsid w:val="008F521D"/>
    <w:rsid w:val="008F5363"/>
    <w:rsid w:val="008F71CC"/>
    <w:rsid w:val="008F7E2F"/>
    <w:rsid w:val="00900CD6"/>
    <w:rsid w:val="00901562"/>
    <w:rsid w:val="00902A43"/>
    <w:rsid w:val="00903326"/>
    <w:rsid w:val="00906316"/>
    <w:rsid w:val="00907C61"/>
    <w:rsid w:val="00921D20"/>
    <w:rsid w:val="00922442"/>
    <w:rsid w:val="0092489B"/>
    <w:rsid w:val="00931623"/>
    <w:rsid w:val="00937B11"/>
    <w:rsid w:val="00940DCE"/>
    <w:rsid w:val="009422F7"/>
    <w:rsid w:val="00943077"/>
    <w:rsid w:val="00945C33"/>
    <w:rsid w:val="0094652B"/>
    <w:rsid w:val="00947203"/>
    <w:rsid w:val="009537F5"/>
    <w:rsid w:val="00954DDD"/>
    <w:rsid w:val="0095659D"/>
    <w:rsid w:val="00964CEE"/>
    <w:rsid w:val="00971DC7"/>
    <w:rsid w:val="009724BC"/>
    <w:rsid w:val="00973D11"/>
    <w:rsid w:val="00975498"/>
    <w:rsid w:val="009872FC"/>
    <w:rsid w:val="00991CE9"/>
    <w:rsid w:val="00995DC0"/>
    <w:rsid w:val="009961A1"/>
    <w:rsid w:val="009A5ACE"/>
    <w:rsid w:val="009A5B06"/>
    <w:rsid w:val="009B0986"/>
    <w:rsid w:val="009B0A7B"/>
    <w:rsid w:val="009B4777"/>
    <w:rsid w:val="009B4F17"/>
    <w:rsid w:val="009B5D76"/>
    <w:rsid w:val="009C6155"/>
    <w:rsid w:val="009C65BE"/>
    <w:rsid w:val="009F334F"/>
    <w:rsid w:val="009F3A0E"/>
    <w:rsid w:val="00A00C7E"/>
    <w:rsid w:val="00A0393E"/>
    <w:rsid w:val="00A06D7F"/>
    <w:rsid w:val="00A10108"/>
    <w:rsid w:val="00A1463B"/>
    <w:rsid w:val="00A17DA8"/>
    <w:rsid w:val="00A20272"/>
    <w:rsid w:val="00A23FD4"/>
    <w:rsid w:val="00A24861"/>
    <w:rsid w:val="00A26D55"/>
    <w:rsid w:val="00A27233"/>
    <w:rsid w:val="00A27A62"/>
    <w:rsid w:val="00A33C9E"/>
    <w:rsid w:val="00A341F1"/>
    <w:rsid w:val="00A4084E"/>
    <w:rsid w:val="00A41873"/>
    <w:rsid w:val="00A42CEA"/>
    <w:rsid w:val="00A4353D"/>
    <w:rsid w:val="00A50041"/>
    <w:rsid w:val="00A5053A"/>
    <w:rsid w:val="00A51112"/>
    <w:rsid w:val="00A5239C"/>
    <w:rsid w:val="00A572ED"/>
    <w:rsid w:val="00A60AE1"/>
    <w:rsid w:val="00A61B75"/>
    <w:rsid w:val="00A6411D"/>
    <w:rsid w:val="00A64A70"/>
    <w:rsid w:val="00A6530E"/>
    <w:rsid w:val="00A67967"/>
    <w:rsid w:val="00A70209"/>
    <w:rsid w:val="00A7262C"/>
    <w:rsid w:val="00A7335F"/>
    <w:rsid w:val="00A75334"/>
    <w:rsid w:val="00A75EA2"/>
    <w:rsid w:val="00A777A8"/>
    <w:rsid w:val="00A77D76"/>
    <w:rsid w:val="00A87797"/>
    <w:rsid w:val="00A90122"/>
    <w:rsid w:val="00A90664"/>
    <w:rsid w:val="00A90AE6"/>
    <w:rsid w:val="00A917A9"/>
    <w:rsid w:val="00A92C59"/>
    <w:rsid w:val="00A957E8"/>
    <w:rsid w:val="00A95A00"/>
    <w:rsid w:val="00A96155"/>
    <w:rsid w:val="00AA24E3"/>
    <w:rsid w:val="00AB029A"/>
    <w:rsid w:val="00AB35A9"/>
    <w:rsid w:val="00AB4F88"/>
    <w:rsid w:val="00AC0622"/>
    <w:rsid w:val="00AC6871"/>
    <w:rsid w:val="00AC79FC"/>
    <w:rsid w:val="00AD7722"/>
    <w:rsid w:val="00AE33A1"/>
    <w:rsid w:val="00AE3879"/>
    <w:rsid w:val="00AE4AB8"/>
    <w:rsid w:val="00AF2D7C"/>
    <w:rsid w:val="00AF3271"/>
    <w:rsid w:val="00AF5EB1"/>
    <w:rsid w:val="00B05489"/>
    <w:rsid w:val="00B07B3C"/>
    <w:rsid w:val="00B10959"/>
    <w:rsid w:val="00B15DAF"/>
    <w:rsid w:val="00B165EB"/>
    <w:rsid w:val="00B263E9"/>
    <w:rsid w:val="00B30CB9"/>
    <w:rsid w:val="00B32FBB"/>
    <w:rsid w:val="00B33DFD"/>
    <w:rsid w:val="00B41C93"/>
    <w:rsid w:val="00B423AA"/>
    <w:rsid w:val="00B432B9"/>
    <w:rsid w:val="00B44FF1"/>
    <w:rsid w:val="00B50394"/>
    <w:rsid w:val="00B53F05"/>
    <w:rsid w:val="00B56B0B"/>
    <w:rsid w:val="00B572FF"/>
    <w:rsid w:val="00B60E94"/>
    <w:rsid w:val="00B626FF"/>
    <w:rsid w:val="00B629D1"/>
    <w:rsid w:val="00B64565"/>
    <w:rsid w:val="00B77224"/>
    <w:rsid w:val="00B80C19"/>
    <w:rsid w:val="00B824D9"/>
    <w:rsid w:val="00B82CFB"/>
    <w:rsid w:val="00B8418F"/>
    <w:rsid w:val="00B841D2"/>
    <w:rsid w:val="00B845DB"/>
    <w:rsid w:val="00B8590F"/>
    <w:rsid w:val="00B9355F"/>
    <w:rsid w:val="00BA58BA"/>
    <w:rsid w:val="00BB2224"/>
    <w:rsid w:val="00BB3763"/>
    <w:rsid w:val="00BB3960"/>
    <w:rsid w:val="00BB6A79"/>
    <w:rsid w:val="00BC38B5"/>
    <w:rsid w:val="00BC5F5B"/>
    <w:rsid w:val="00BD4075"/>
    <w:rsid w:val="00BD41C8"/>
    <w:rsid w:val="00BD67B3"/>
    <w:rsid w:val="00BD6E28"/>
    <w:rsid w:val="00BE2AB6"/>
    <w:rsid w:val="00BE4494"/>
    <w:rsid w:val="00BF069E"/>
    <w:rsid w:val="00BF07DB"/>
    <w:rsid w:val="00BF273C"/>
    <w:rsid w:val="00BF3A80"/>
    <w:rsid w:val="00BF3D38"/>
    <w:rsid w:val="00BF704F"/>
    <w:rsid w:val="00C05436"/>
    <w:rsid w:val="00C05ED2"/>
    <w:rsid w:val="00C062CD"/>
    <w:rsid w:val="00C11D67"/>
    <w:rsid w:val="00C13F08"/>
    <w:rsid w:val="00C151AD"/>
    <w:rsid w:val="00C22ED8"/>
    <w:rsid w:val="00C2423B"/>
    <w:rsid w:val="00C260AA"/>
    <w:rsid w:val="00C27B84"/>
    <w:rsid w:val="00C31741"/>
    <w:rsid w:val="00C31805"/>
    <w:rsid w:val="00C32193"/>
    <w:rsid w:val="00C37AC0"/>
    <w:rsid w:val="00C420B8"/>
    <w:rsid w:val="00C4312D"/>
    <w:rsid w:val="00C44528"/>
    <w:rsid w:val="00C46C9F"/>
    <w:rsid w:val="00C46DA7"/>
    <w:rsid w:val="00C64179"/>
    <w:rsid w:val="00C655DA"/>
    <w:rsid w:val="00C665D1"/>
    <w:rsid w:val="00C71119"/>
    <w:rsid w:val="00C715C5"/>
    <w:rsid w:val="00C72869"/>
    <w:rsid w:val="00C72B2F"/>
    <w:rsid w:val="00C75B7F"/>
    <w:rsid w:val="00C76268"/>
    <w:rsid w:val="00C77A60"/>
    <w:rsid w:val="00C82F62"/>
    <w:rsid w:val="00C86B85"/>
    <w:rsid w:val="00C87151"/>
    <w:rsid w:val="00C87DA3"/>
    <w:rsid w:val="00C91353"/>
    <w:rsid w:val="00C91C5E"/>
    <w:rsid w:val="00C936A1"/>
    <w:rsid w:val="00C9445C"/>
    <w:rsid w:val="00C94B62"/>
    <w:rsid w:val="00C9717F"/>
    <w:rsid w:val="00C978D2"/>
    <w:rsid w:val="00CA0F6F"/>
    <w:rsid w:val="00CA11F8"/>
    <w:rsid w:val="00CA3D5E"/>
    <w:rsid w:val="00CA60DF"/>
    <w:rsid w:val="00CB07AE"/>
    <w:rsid w:val="00CB797B"/>
    <w:rsid w:val="00CC1D1C"/>
    <w:rsid w:val="00CC24E5"/>
    <w:rsid w:val="00CD3911"/>
    <w:rsid w:val="00CD4BBF"/>
    <w:rsid w:val="00CF1C48"/>
    <w:rsid w:val="00CF322E"/>
    <w:rsid w:val="00D00F10"/>
    <w:rsid w:val="00D05FC0"/>
    <w:rsid w:val="00D11968"/>
    <w:rsid w:val="00D14206"/>
    <w:rsid w:val="00D142C4"/>
    <w:rsid w:val="00D2456D"/>
    <w:rsid w:val="00D24B99"/>
    <w:rsid w:val="00D25C95"/>
    <w:rsid w:val="00D27F61"/>
    <w:rsid w:val="00D308D6"/>
    <w:rsid w:val="00D3114D"/>
    <w:rsid w:val="00D3153E"/>
    <w:rsid w:val="00D33046"/>
    <w:rsid w:val="00D33D33"/>
    <w:rsid w:val="00D36148"/>
    <w:rsid w:val="00D3644F"/>
    <w:rsid w:val="00D46407"/>
    <w:rsid w:val="00D54D4A"/>
    <w:rsid w:val="00D55E6A"/>
    <w:rsid w:val="00D55F52"/>
    <w:rsid w:val="00D55FA9"/>
    <w:rsid w:val="00D6023F"/>
    <w:rsid w:val="00D62B63"/>
    <w:rsid w:val="00D636CD"/>
    <w:rsid w:val="00D67BC7"/>
    <w:rsid w:val="00D67EDB"/>
    <w:rsid w:val="00D67F87"/>
    <w:rsid w:val="00D739A2"/>
    <w:rsid w:val="00D8466A"/>
    <w:rsid w:val="00D8793C"/>
    <w:rsid w:val="00D90572"/>
    <w:rsid w:val="00D91680"/>
    <w:rsid w:val="00D91FD4"/>
    <w:rsid w:val="00D9463D"/>
    <w:rsid w:val="00DA7D3B"/>
    <w:rsid w:val="00DB0B33"/>
    <w:rsid w:val="00DC295E"/>
    <w:rsid w:val="00DD0AF3"/>
    <w:rsid w:val="00DD4691"/>
    <w:rsid w:val="00DD55B9"/>
    <w:rsid w:val="00DE01A1"/>
    <w:rsid w:val="00DE09EB"/>
    <w:rsid w:val="00DE2AB7"/>
    <w:rsid w:val="00DE3C03"/>
    <w:rsid w:val="00DF20C9"/>
    <w:rsid w:val="00DF66B6"/>
    <w:rsid w:val="00E03545"/>
    <w:rsid w:val="00E049D2"/>
    <w:rsid w:val="00E05782"/>
    <w:rsid w:val="00E05F2A"/>
    <w:rsid w:val="00E06238"/>
    <w:rsid w:val="00E06D63"/>
    <w:rsid w:val="00E07159"/>
    <w:rsid w:val="00E14183"/>
    <w:rsid w:val="00E203D9"/>
    <w:rsid w:val="00E26F1D"/>
    <w:rsid w:val="00E30230"/>
    <w:rsid w:val="00E33FB1"/>
    <w:rsid w:val="00E348ED"/>
    <w:rsid w:val="00E37578"/>
    <w:rsid w:val="00E37C3B"/>
    <w:rsid w:val="00E40CD8"/>
    <w:rsid w:val="00E4406B"/>
    <w:rsid w:val="00E461F8"/>
    <w:rsid w:val="00E46E55"/>
    <w:rsid w:val="00E5138D"/>
    <w:rsid w:val="00E5262E"/>
    <w:rsid w:val="00E52DE5"/>
    <w:rsid w:val="00E625AE"/>
    <w:rsid w:val="00E633C5"/>
    <w:rsid w:val="00E6696D"/>
    <w:rsid w:val="00E678D7"/>
    <w:rsid w:val="00E717BD"/>
    <w:rsid w:val="00E726C5"/>
    <w:rsid w:val="00E820ED"/>
    <w:rsid w:val="00E83EAA"/>
    <w:rsid w:val="00E83F7F"/>
    <w:rsid w:val="00E854C4"/>
    <w:rsid w:val="00E86D83"/>
    <w:rsid w:val="00E90822"/>
    <w:rsid w:val="00E91CBA"/>
    <w:rsid w:val="00E93A5F"/>
    <w:rsid w:val="00E97EF4"/>
    <w:rsid w:val="00EA70E6"/>
    <w:rsid w:val="00EB114B"/>
    <w:rsid w:val="00EB5A16"/>
    <w:rsid w:val="00EB5BEF"/>
    <w:rsid w:val="00EC0EFF"/>
    <w:rsid w:val="00EC52CB"/>
    <w:rsid w:val="00EC7615"/>
    <w:rsid w:val="00ED58E5"/>
    <w:rsid w:val="00EE1B7B"/>
    <w:rsid w:val="00EE32B9"/>
    <w:rsid w:val="00EF5AB6"/>
    <w:rsid w:val="00EF6EC3"/>
    <w:rsid w:val="00F007D6"/>
    <w:rsid w:val="00F02C4E"/>
    <w:rsid w:val="00F04710"/>
    <w:rsid w:val="00F05111"/>
    <w:rsid w:val="00F10073"/>
    <w:rsid w:val="00F12076"/>
    <w:rsid w:val="00F27251"/>
    <w:rsid w:val="00F30762"/>
    <w:rsid w:val="00F32A79"/>
    <w:rsid w:val="00F32F76"/>
    <w:rsid w:val="00F33363"/>
    <w:rsid w:val="00F33CBB"/>
    <w:rsid w:val="00F34CD7"/>
    <w:rsid w:val="00F36FA5"/>
    <w:rsid w:val="00F42359"/>
    <w:rsid w:val="00F47724"/>
    <w:rsid w:val="00F5325A"/>
    <w:rsid w:val="00F55C0B"/>
    <w:rsid w:val="00F6218E"/>
    <w:rsid w:val="00F63E16"/>
    <w:rsid w:val="00F65A81"/>
    <w:rsid w:val="00F673DC"/>
    <w:rsid w:val="00F67D9B"/>
    <w:rsid w:val="00F7098B"/>
    <w:rsid w:val="00F71BC6"/>
    <w:rsid w:val="00F75D85"/>
    <w:rsid w:val="00F76E51"/>
    <w:rsid w:val="00F81784"/>
    <w:rsid w:val="00F81F04"/>
    <w:rsid w:val="00F90E19"/>
    <w:rsid w:val="00F912B2"/>
    <w:rsid w:val="00F94CD4"/>
    <w:rsid w:val="00FA3997"/>
    <w:rsid w:val="00FA566C"/>
    <w:rsid w:val="00FA5B87"/>
    <w:rsid w:val="00FA5F72"/>
    <w:rsid w:val="00FB0140"/>
    <w:rsid w:val="00FB26E7"/>
    <w:rsid w:val="00FB65AE"/>
    <w:rsid w:val="00FB7D80"/>
    <w:rsid w:val="00FC1168"/>
    <w:rsid w:val="00FC4F3A"/>
    <w:rsid w:val="00FD1E76"/>
    <w:rsid w:val="00FD4C29"/>
    <w:rsid w:val="00FD5A11"/>
    <w:rsid w:val="00FE2D01"/>
    <w:rsid w:val="00FE785D"/>
    <w:rsid w:val="00FF0576"/>
    <w:rsid w:val="00FF283F"/>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370D5CD-5E96-064D-A943-7E1DA8BA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2F7"/>
    <w:rPr>
      <w:sz w:val="24"/>
      <w:szCs w:val="24"/>
    </w:rPr>
  </w:style>
  <w:style w:type="paragraph" w:styleId="Heading1">
    <w:name w:val="heading 1"/>
    <w:basedOn w:val="Normal"/>
    <w:next w:val="Normal"/>
    <w:qFormat/>
    <w:pPr>
      <w:jc w:val="center"/>
      <w:outlineLvl w:val="0"/>
    </w:pPr>
    <w:rPr>
      <w:rFonts w:ascii="Arial" w:hAnsi="Arial" w:cs="Arial"/>
      <w:b/>
      <w:bCs/>
      <w:sz w:val="22"/>
      <w:szCs w:val="22"/>
    </w:rPr>
  </w:style>
  <w:style w:type="paragraph" w:styleId="Heading2">
    <w:name w:val="heading 2"/>
    <w:basedOn w:val="Normal"/>
    <w:next w:val="Normal"/>
    <w:qFormat/>
    <w:pPr>
      <w:keepNext/>
      <w:jc w:val="center"/>
      <w:outlineLvl w:val="1"/>
    </w:pPr>
    <w:rPr>
      <w:rFonts w:ascii="Arial" w:hAnsi="Arial" w:cs="Arial"/>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 w:val="22"/>
      <w:szCs w:val="22"/>
    </w:rPr>
  </w:style>
  <w:style w:type="paragraph" w:customStyle="1" w:styleId="ReminderList2">
    <w:name w:val="Reminder List 2"/>
    <w:basedOn w:val="Normal"/>
    <w:pPr>
      <w:numPr>
        <w:numId w:val="11"/>
      </w:numPr>
      <w:tabs>
        <w:tab w:val="left" w:pos="720"/>
      </w:tabs>
      <w:spacing w:after="60" w:line="260" w:lineRule="atLeast"/>
      <w:ind w:left="749"/>
    </w:pPr>
    <w:rPr>
      <w:rFonts w:ascii="Helvetica" w:hAnsi="Helvetica" w:cs="Helvetica"/>
      <w:color w:val="000000"/>
      <w:sz w:val="22"/>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 w:val="22"/>
      <w:szCs w:val="22"/>
    </w:rPr>
  </w:style>
  <w:style w:type="paragraph" w:styleId="BodyTextIndent">
    <w:name w:val="Body Text Indent"/>
    <w:basedOn w:val="Normal"/>
    <w:pPr>
      <w:ind w:left="720"/>
      <w:jc w:val="both"/>
    </w:pPr>
    <w:rPr>
      <w:rFonts w:ascii="Arial" w:hAnsi="Arial" w:cs="Arial"/>
      <w:color w:val="FF0000"/>
      <w:sz w:val="20"/>
      <w:szCs w:val="20"/>
    </w:rPr>
  </w:style>
  <w:style w:type="paragraph" w:styleId="NormalWeb">
    <w:name w:val="Normal (Web)"/>
    <w:basedOn w:val="Normal"/>
    <w:uiPriority w:val="99"/>
    <w:pPr>
      <w:spacing w:before="100" w:beforeAutospacing="1" w:after="100" w:afterAutospacing="1"/>
    </w:pPr>
    <w:rPr>
      <w:rFonts w:ascii="Arial" w:eastAsia="Arial Unicode MS" w:hAnsi="Arial"/>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ascii="Arial" w:hAnsi="Arial" w:cs="Arial"/>
      <w:sz w:val="20"/>
      <w:szCs w:val="20"/>
    </w:rPr>
  </w:style>
  <w:style w:type="paragraph" w:customStyle="1" w:styleId="DataField11pt">
    <w:name w:val="Data Field 11pt"/>
    <w:basedOn w:val="Normal"/>
    <w:pPr>
      <w:spacing w:line="300" w:lineRule="exact"/>
    </w:pPr>
    <w:rPr>
      <w:rFonts w:ascii="Arial" w:hAnsi="Arial" w:cs="Arial"/>
      <w:sz w:val="22"/>
      <w:szCs w:val="20"/>
    </w:rPr>
  </w:style>
  <w:style w:type="paragraph" w:styleId="Footer">
    <w:name w:val="footer"/>
    <w:basedOn w:val="Normal"/>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ascii="Arial" w:hAnsi="Arial"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pPr>
      <w:spacing w:before="40" w:after="40"/>
      <w:jc w:val="center"/>
    </w:pPr>
    <w:rPr>
      <w:rFonts w:ascii="Arial" w:hAnsi="Arial" w:cs="Arial"/>
      <w:i/>
      <w:iCs/>
      <w:sz w:val="16"/>
      <w:szCs w:val="16"/>
    </w:rPr>
  </w:style>
  <w:style w:type="paragraph" w:customStyle="1" w:styleId="NameofApplicant">
    <w:name w:val="Name of Applicant"/>
    <w:basedOn w:val="Normal"/>
    <w:rPr>
      <w:rFonts w:ascii="Arial" w:hAnsi="Arial" w:cs="Arial"/>
      <w:sz w:val="16"/>
      <w:szCs w:val="15"/>
    </w:rPr>
  </w:style>
  <w:style w:type="paragraph" w:customStyle="1" w:styleId="Arial10BoldText">
    <w:name w:val="Arial10BoldText"/>
    <w:basedOn w:val="Normal"/>
    <w:pPr>
      <w:spacing w:before="20" w:after="20"/>
    </w:pPr>
    <w:rPr>
      <w:rFonts w:ascii="Arial" w:hAnsi="Arial" w:cs="Arial"/>
      <w:b/>
      <w:bCs/>
      <w:sz w:val="20"/>
      <w:szCs w:val="20"/>
    </w:rPr>
  </w:style>
  <w:style w:type="paragraph" w:customStyle="1" w:styleId="FormFieldCaption">
    <w:name w:val="Form Field Caption"/>
    <w:basedOn w:val="Normal"/>
    <w:pPr>
      <w:tabs>
        <w:tab w:val="left" w:pos="270"/>
      </w:tabs>
    </w:pPr>
    <w:rPr>
      <w:rFonts w:ascii="Arial" w:hAnsi="Arial" w:cs="Arial"/>
      <w:sz w:val="16"/>
      <w:szCs w:val="16"/>
    </w:rPr>
  </w:style>
  <w:style w:type="paragraph" w:customStyle="1" w:styleId="FormFieldCaption7pt">
    <w:name w:val="Form Field Caption 7pt"/>
    <w:basedOn w:val="Normal"/>
    <w:pPr>
      <w:tabs>
        <w:tab w:val="left" w:pos="252"/>
      </w:tabs>
    </w:pPr>
    <w:rPr>
      <w:rFonts w:ascii="Arial" w:hAnsi="Arial" w:cs="Arial"/>
      <w:sz w:val="14"/>
      <w:szCs w:val="14"/>
    </w:rPr>
  </w:style>
  <w:style w:type="paragraph" w:customStyle="1" w:styleId="PIHeader">
    <w:name w:val="PI Header"/>
    <w:basedOn w:val="Normal"/>
    <w:pPr>
      <w:spacing w:after="40"/>
      <w:ind w:left="864"/>
    </w:pPr>
    <w:rPr>
      <w:rFonts w:ascii="Arial" w:hAnsi="Arial" w:cs="Arial"/>
      <w:noProof/>
      <w:sz w:val="16"/>
      <w:szCs w:val="20"/>
    </w:rPr>
  </w:style>
  <w:style w:type="paragraph" w:styleId="BodyTextIndent2">
    <w:name w:val="Body Text Indent 2"/>
    <w:basedOn w:val="Normal"/>
    <w:rsid w:val="003F1B4A"/>
    <w:pPr>
      <w:spacing w:after="120" w:line="480" w:lineRule="auto"/>
      <w:ind w:left="360"/>
    </w:pPr>
  </w:style>
  <w:style w:type="paragraph" w:customStyle="1" w:styleId="HeadNoteNotItalics">
    <w:name w:val="HeadNoteNotItalics"/>
    <w:basedOn w:val="HeadingNote"/>
    <w:rPr>
      <w:i w:val="0"/>
    </w:rPr>
  </w:style>
  <w:style w:type="character" w:customStyle="1" w:styleId="ryanph">
    <w:name w:val="ryanph"/>
    <w:semiHidden/>
    <w:rsid w:val="002C1216"/>
    <w:rPr>
      <w:rFonts w:ascii="Arial" w:hAnsi="Arial" w:cs="Arial"/>
      <w:color w:val="auto"/>
      <w:sz w:val="20"/>
      <w:szCs w:val="20"/>
    </w:rPr>
  </w:style>
  <w:style w:type="character" w:customStyle="1" w:styleId="kopf11">
    <w:name w:val="kopf11"/>
    <w:rsid w:val="00797F75"/>
    <w:rPr>
      <w:rFonts w:ascii="Verdana" w:hAnsi="Verdana" w:hint="default"/>
      <w:color w:val="2E455D"/>
      <w:sz w:val="27"/>
      <w:szCs w:val="27"/>
      <w:shd w:val="clear" w:color="auto" w:fill="FFFFFF"/>
    </w:rPr>
  </w:style>
  <w:style w:type="character" w:customStyle="1" w:styleId="kopf21">
    <w:name w:val="kopf21"/>
    <w:rsid w:val="00797F75"/>
    <w:rPr>
      <w:rFonts w:ascii="Verdana" w:hAnsi="Verdana" w:hint="default"/>
      <w:color w:val="2E455D"/>
      <w:sz w:val="33"/>
      <w:szCs w:val="33"/>
      <w:shd w:val="clear" w:color="auto" w:fill="FFFFFF"/>
    </w:rPr>
  </w:style>
  <w:style w:type="character" w:customStyle="1" w:styleId="kopf3">
    <w:name w:val="kopf3"/>
    <w:rsid w:val="00797F75"/>
    <w:rPr>
      <w:rFonts w:ascii="Verdana" w:hAnsi="Verdana" w:hint="default"/>
      <w:color w:val="6E8B99"/>
      <w:sz w:val="21"/>
      <w:szCs w:val="21"/>
      <w:shd w:val="clear" w:color="auto" w:fill="FFFFFF"/>
    </w:rPr>
  </w:style>
  <w:style w:type="paragraph" w:customStyle="1" w:styleId="DataField11pt-Single">
    <w:name w:val="Data Field 11pt-Single"/>
    <w:basedOn w:val="Normal"/>
    <w:link w:val="DataField11pt-SingleChar"/>
    <w:rsid w:val="00B15DAF"/>
    <w:rPr>
      <w:rFonts w:ascii="Arial" w:hAnsi="Arial" w:cs="Arial"/>
      <w:sz w:val="22"/>
      <w:szCs w:val="20"/>
    </w:rPr>
  </w:style>
  <w:style w:type="character" w:customStyle="1" w:styleId="DataField11pt-SingleChar">
    <w:name w:val="Data Field 11pt-Single Char"/>
    <w:link w:val="DataField11pt-Single"/>
    <w:rsid w:val="00B15DAF"/>
    <w:rPr>
      <w:rFonts w:ascii="Arial" w:hAnsi="Arial" w:cs="Arial"/>
      <w:sz w:val="22"/>
      <w:lang w:val="en-US" w:eastAsia="en-US" w:bidi="ar-SA"/>
    </w:rPr>
  </w:style>
  <w:style w:type="character" w:styleId="Strong">
    <w:name w:val="Strong"/>
    <w:uiPriority w:val="22"/>
    <w:qFormat/>
    <w:rsid w:val="001640C6"/>
    <w:rPr>
      <w:b/>
      <w:bCs/>
    </w:rPr>
  </w:style>
  <w:style w:type="character" w:customStyle="1" w:styleId="clsstaticdata1">
    <w:name w:val="clsstaticdata1"/>
    <w:rsid w:val="00233C20"/>
    <w:rPr>
      <w:rFonts w:ascii="Arial" w:hAnsi="Arial" w:cs="Arial" w:hint="default"/>
      <w:color w:val="000000"/>
      <w:sz w:val="18"/>
      <w:szCs w:val="18"/>
    </w:rPr>
  </w:style>
  <w:style w:type="paragraph" w:customStyle="1" w:styleId="Default">
    <w:name w:val="Default"/>
    <w:rsid w:val="00816050"/>
    <w:pPr>
      <w:autoSpaceDE w:val="0"/>
      <w:autoSpaceDN w:val="0"/>
      <w:adjustRightInd w:val="0"/>
    </w:pPr>
    <w:rPr>
      <w:rFonts w:ascii="Calibri" w:hAnsi="Calibri" w:cs="Calibri"/>
      <w:color w:val="000000"/>
      <w:sz w:val="24"/>
      <w:szCs w:val="24"/>
    </w:rPr>
  </w:style>
  <w:style w:type="character" w:styleId="Hyperlink">
    <w:name w:val="Hyperlink"/>
    <w:uiPriority w:val="99"/>
    <w:unhideWhenUsed/>
    <w:rsid w:val="007F626A"/>
    <w:rPr>
      <w:color w:val="0000FF"/>
      <w:u w:val="single"/>
    </w:rPr>
  </w:style>
  <w:style w:type="paragraph" w:styleId="BalloonText">
    <w:name w:val="Balloon Text"/>
    <w:basedOn w:val="Normal"/>
    <w:link w:val="BalloonTextChar"/>
    <w:rsid w:val="00E03545"/>
    <w:rPr>
      <w:rFonts w:ascii="Segoe UI" w:hAnsi="Segoe UI" w:cs="Segoe UI"/>
      <w:sz w:val="18"/>
      <w:szCs w:val="18"/>
    </w:rPr>
  </w:style>
  <w:style w:type="character" w:customStyle="1" w:styleId="BalloonTextChar">
    <w:name w:val="Balloon Text Char"/>
    <w:link w:val="BalloonText"/>
    <w:rsid w:val="00E035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8061">
      <w:bodyDiv w:val="1"/>
      <w:marLeft w:val="0"/>
      <w:marRight w:val="0"/>
      <w:marTop w:val="0"/>
      <w:marBottom w:val="0"/>
      <w:divBdr>
        <w:top w:val="none" w:sz="0" w:space="0" w:color="auto"/>
        <w:left w:val="none" w:sz="0" w:space="0" w:color="auto"/>
        <w:bottom w:val="none" w:sz="0" w:space="0" w:color="auto"/>
        <w:right w:val="none" w:sz="0" w:space="0" w:color="auto"/>
      </w:divBdr>
    </w:div>
    <w:div w:id="259947879">
      <w:bodyDiv w:val="1"/>
      <w:marLeft w:val="0"/>
      <w:marRight w:val="0"/>
      <w:marTop w:val="0"/>
      <w:marBottom w:val="0"/>
      <w:divBdr>
        <w:top w:val="none" w:sz="0" w:space="0" w:color="auto"/>
        <w:left w:val="none" w:sz="0" w:space="0" w:color="auto"/>
        <w:bottom w:val="none" w:sz="0" w:space="0" w:color="auto"/>
        <w:right w:val="none" w:sz="0" w:space="0" w:color="auto"/>
      </w:divBdr>
    </w:div>
    <w:div w:id="309675652">
      <w:bodyDiv w:val="1"/>
      <w:marLeft w:val="0"/>
      <w:marRight w:val="0"/>
      <w:marTop w:val="0"/>
      <w:marBottom w:val="0"/>
      <w:divBdr>
        <w:top w:val="none" w:sz="0" w:space="0" w:color="auto"/>
        <w:left w:val="none" w:sz="0" w:space="0" w:color="auto"/>
        <w:bottom w:val="none" w:sz="0" w:space="0" w:color="auto"/>
        <w:right w:val="none" w:sz="0" w:space="0" w:color="auto"/>
      </w:divBdr>
    </w:div>
    <w:div w:id="315183571">
      <w:bodyDiv w:val="1"/>
      <w:marLeft w:val="0"/>
      <w:marRight w:val="0"/>
      <w:marTop w:val="0"/>
      <w:marBottom w:val="0"/>
      <w:divBdr>
        <w:top w:val="none" w:sz="0" w:space="0" w:color="auto"/>
        <w:left w:val="none" w:sz="0" w:space="0" w:color="auto"/>
        <w:bottom w:val="none" w:sz="0" w:space="0" w:color="auto"/>
        <w:right w:val="none" w:sz="0" w:space="0" w:color="auto"/>
      </w:divBdr>
    </w:div>
    <w:div w:id="426192208">
      <w:bodyDiv w:val="1"/>
      <w:marLeft w:val="0"/>
      <w:marRight w:val="0"/>
      <w:marTop w:val="0"/>
      <w:marBottom w:val="0"/>
      <w:divBdr>
        <w:top w:val="none" w:sz="0" w:space="0" w:color="auto"/>
        <w:left w:val="none" w:sz="0" w:space="0" w:color="auto"/>
        <w:bottom w:val="none" w:sz="0" w:space="0" w:color="auto"/>
        <w:right w:val="none" w:sz="0" w:space="0" w:color="auto"/>
      </w:divBdr>
      <w:divsChild>
        <w:div w:id="1197618010">
          <w:marLeft w:val="0"/>
          <w:marRight w:val="0"/>
          <w:marTop w:val="0"/>
          <w:marBottom w:val="0"/>
          <w:divBdr>
            <w:top w:val="none" w:sz="0" w:space="0" w:color="auto"/>
            <w:left w:val="none" w:sz="0" w:space="0" w:color="auto"/>
            <w:bottom w:val="none" w:sz="0" w:space="0" w:color="auto"/>
            <w:right w:val="none" w:sz="0" w:space="0" w:color="auto"/>
          </w:divBdr>
          <w:divsChild>
            <w:div w:id="1230578716">
              <w:marLeft w:val="0"/>
              <w:marRight w:val="0"/>
              <w:marTop w:val="0"/>
              <w:marBottom w:val="0"/>
              <w:divBdr>
                <w:top w:val="none" w:sz="0" w:space="0" w:color="auto"/>
                <w:left w:val="none" w:sz="0" w:space="0" w:color="auto"/>
                <w:bottom w:val="none" w:sz="0" w:space="0" w:color="auto"/>
                <w:right w:val="none" w:sz="0" w:space="0" w:color="auto"/>
              </w:divBdr>
              <w:divsChild>
                <w:div w:id="1076123619">
                  <w:marLeft w:val="0"/>
                  <w:marRight w:val="0"/>
                  <w:marTop w:val="0"/>
                  <w:marBottom w:val="0"/>
                  <w:divBdr>
                    <w:top w:val="none" w:sz="0" w:space="0" w:color="auto"/>
                    <w:left w:val="none" w:sz="0" w:space="0" w:color="auto"/>
                    <w:bottom w:val="none" w:sz="0" w:space="0" w:color="auto"/>
                    <w:right w:val="none" w:sz="0" w:space="0" w:color="auto"/>
                  </w:divBdr>
                  <w:divsChild>
                    <w:div w:id="26833299">
                      <w:marLeft w:val="2325"/>
                      <w:marRight w:val="0"/>
                      <w:marTop w:val="0"/>
                      <w:marBottom w:val="0"/>
                      <w:divBdr>
                        <w:top w:val="none" w:sz="0" w:space="0" w:color="auto"/>
                        <w:left w:val="none" w:sz="0" w:space="0" w:color="auto"/>
                        <w:bottom w:val="none" w:sz="0" w:space="0" w:color="auto"/>
                        <w:right w:val="none" w:sz="0" w:space="0" w:color="auto"/>
                      </w:divBdr>
                      <w:divsChild>
                        <w:div w:id="1590507597">
                          <w:marLeft w:val="0"/>
                          <w:marRight w:val="0"/>
                          <w:marTop w:val="0"/>
                          <w:marBottom w:val="0"/>
                          <w:divBdr>
                            <w:top w:val="none" w:sz="0" w:space="0" w:color="auto"/>
                            <w:left w:val="none" w:sz="0" w:space="0" w:color="auto"/>
                            <w:bottom w:val="none" w:sz="0" w:space="0" w:color="auto"/>
                            <w:right w:val="none" w:sz="0" w:space="0" w:color="auto"/>
                          </w:divBdr>
                          <w:divsChild>
                            <w:div w:id="2015455669">
                              <w:marLeft w:val="0"/>
                              <w:marRight w:val="0"/>
                              <w:marTop w:val="0"/>
                              <w:marBottom w:val="0"/>
                              <w:divBdr>
                                <w:top w:val="none" w:sz="0" w:space="0" w:color="auto"/>
                                <w:left w:val="none" w:sz="0" w:space="0" w:color="auto"/>
                                <w:bottom w:val="none" w:sz="0" w:space="0" w:color="auto"/>
                                <w:right w:val="none" w:sz="0" w:space="0" w:color="auto"/>
                              </w:divBdr>
                              <w:divsChild>
                                <w:div w:id="495070357">
                                  <w:marLeft w:val="0"/>
                                  <w:marRight w:val="0"/>
                                  <w:marTop w:val="0"/>
                                  <w:marBottom w:val="0"/>
                                  <w:divBdr>
                                    <w:top w:val="none" w:sz="0" w:space="0" w:color="auto"/>
                                    <w:left w:val="none" w:sz="0" w:space="0" w:color="auto"/>
                                    <w:bottom w:val="none" w:sz="0" w:space="0" w:color="auto"/>
                                    <w:right w:val="none" w:sz="0" w:space="0" w:color="auto"/>
                                  </w:divBdr>
                                  <w:divsChild>
                                    <w:div w:id="1633750208">
                                      <w:marLeft w:val="0"/>
                                      <w:marRight w:val="0"/>
                                      <w:marTop w:val="0"/>
                                      <w:marBottom w:val="0"/>
                                      <w:divBdr>
                                        <w:top w:val="none" w:sz="0" w:space="0" w:color="auto"/>
                                        <w:left w:val="none" w:sz="0" w:space="0" w:color="auto"/>
                                        <w:bottom w:val="none" w:sz="0" w:space="0" w:color="auto"/>
                                        <w:right w:val="none" w:sz="0" w:space="0" w:color="auto"/>
                                      </w:divBdr>
                                      <w:divsChild>
                                        <w:div w:id="1769230245">
                                          <w:marLeft w:val="0"/>
                                          <w:marRight w:val="0"/>
                                          <w:marTop w:val="0"/>
                                          <w:marBottom w:val="0"/>
                                          <w:divBdr>
                                            <w:top w:val="none" w:sz="0" w:space="0" w:color="auto"/>
                                            <w:left w:val="none" w:sz="0" w:space="0" w:color="auto"/>
                                            <w:bottom w:val="none" w:sz="0" w:space="0" w:color="auto"/>
                                            <w:right w:val="none" w:sz="0" w:space="0" w:color="auto"/>
                                          </w:divBdr>
                                          <w:divsChild>
                                            <w:div w:id="1713722657">
                                              <w:marLeft w:val="0"/>
                                              <w:marRight w:val="0"/>
                                              <w:marTop w:val="0"/>
                                              <w:marBottom w:val="0"/>
                                              <w:divBdr>
                                                <w:top w:val="none" w:sz="0" w:space="0" w:color="auto"/>
                                                <w:left w:val="none" w:sz="0" w:space="0" w:color="auto"/>
                                                <w:bottom w:val="none" w:sz="0" w:space="0" w:color="auto"/>
                                                <w:right w:val="none" w:sz="0" w:space="0" w:color="auto"/>
                                              </w:divBdr>
                                              <w:divsChild>
                                                <w:div w:id="1157262343">
                                                  <w:marLeft w:val="0"/>
                                                  <w:marRight w:val="0"/>
                                                  <w:marTop w:val="0"/>
                                                  <w:marBottom w:val="0"/>
                                                  <w:divBdr>
                                                    <w:top w:val="none" w:sz="0" w:space="0" w:color="auto"/>
                                                    <w:left w:val="none" w:sz="0" w:space="0" w:color="auto"/>
                                                    <w:bottom w:val="none" w:sz="0" w:space="0" w:color="auto"/>
                                                    <w:right w:val="none" w:sz="0" w:space="0" w:color="auto"/>
                                                  </w:divBdr>
                                                  <w:divsChild>
                                                    <w:div w:id="8981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237861">
      <w:bodyDiv w:val="1"/>
      <w:marLeft w:val="0"/>
      <w:marRight w:val="0"/>
      <w:marTop w:val="0"/>
      <w:marBottom w:val="0"/>
      <w:divBdr>
        <w:top w:val="none" w:sz="0" w:space="0" w:color="auto"/>
        <w:left w:val="none" w:sz="0" w:space="0" w:color="auto"/>
        <w:bottom w:val="none" w:sz="0" w:space="0" w:color="auto"/>
        <w:right w:val="none" w:sz="0" w:space="0" w:color="auto"/>
      </w:divBdr>
    </w:div>
    <w:div w:id="517931401">
      <w:bodyDiv w:val="1"/>
      <w:marLeft w:val="0"/>
      <w:marRight w:val="0"/>
      <w:marTop w:val="0"/>
      <w:marBottom w:val="0"/>
      <w:divBdr>
        <w:top w:val="none" w:sz="0" w:space="0" w:color="auto"/>
        <w:left w:val="none" w:sz="0" w:space="0" w:color="auto"/>
        <w:bottom w:val="none" w:sz="0" w:space="0" w:color="auto"/>
        <w:right w:val="none" w:sz="0" w:space="0" w:color="auto"/>
      </w:divBdr>
    </w:div>
    <w:div w:id="563376374">
      <w:bodyDiv w:val="1"/>
      <w:marLeft w:val="0"/>
      <w:marRight w:val="0"/>
      <w:marTop w:val="0"/>
      <w:marBottom w:val="0"/>
      <w:divBdr>
        <w:top w:val="none" w:sz="0" w:space="0" w:color="auto"/>
        <w:left w:val="none" w:sz="0" w:space="0" w:color="auto"/>
        <w:bottom w:val="none" w:sz="0" w:space="0" w:color="auto"/>
        <w:right w:val="none" w:sz="0" w:space="0" w:color="auto"/>
      </w:divBdr>
    </w:div>
    <w:div w:id="581187656">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753865516">
      <w:bodyDiv w:val="1"/>
      <w:marLeft w:val="0"/>
      <w:marRight w:val="0"/>
      <w:marTop w:val="0"/>
      <w:marBottom w:val="0"/>
      <w:divBdr>
        <w:top w:val="none" w:sz="0" w:space="0" w:color="auto"/>
        <w:left w:val="none" w:sz="0" w:space="0" w:color="auto"/>
        <w:bottom w:val="none" w:sz="0" w:space="0" w:color="auto"/>
        <w:right w:val="none" w:sz="0" w:space="0" w:color="auto"/>
      </w:divBdr>
    </w:div>
    <w:div w:id="764806627">
      <w:bodyDiv w:val="1"/>
      <w:marLeft w:val="0"/>
      <w:marRight w:val="0"/>
      <w:marTop w:val="0"/>
      <w:marBottom w:val="0"/>
      <w:divBdr>
        <w:top w:val="none" w:sz="0" w:space="0" w:color="auto"/>
        <w:left w:val="none" w:sz="0" w:space="0" w:color="auto"/>
        <w:bottom w:val="none" w:sz="0" w:space="0" w:color="auto"/>
        <w:right w:val="none" w:sz="0" w:space="0" w:color="auto"/>
      </w:divBdr>
    </w:div>
    <w:div w:id="789206895">
      <w:bodyDiv w:val="1"/>
      <w:marLeft w:val="0"/>
      <w:marRight w:val="0"/>
      <w:marTop w:val="0"/>
      <w:marBottom w:val="0"/>
      <w:divBdr>
        <w:top w:val="none" w:sz="0" w:space="0" w:color="auto"/>
        <w:left w:val="none" w:sz="0" w:space="0" w:color="auto"/>
        <w:bottom w:val="none" w:sz="0" w:space="0" w:color="auto"/>
        <w:right w:val="none" w:sz="0" w:space="0" w:color="auto"/>
      </w:divBdr>
    </w:div>
    <w:div w:id="879513839">
      <w:bodyDiv w:val="1"/>
      <w:marLeft w:val="0"/>
      <w:marRight w:val="0"/>
      <w:marTop w:val="0"/>
      <w:marBottom w:val="0"/>
      <w:divBdr>
        <w:top w:val="none" w:sz="0" w:space="0" w:color="auto"/>
        <w:left w:val="none" w:sz="0" w:space="0" w:color="auto"/>
        <w:bottom w:val="none" w:sz="0" w:space="0" w:color="auto"/>
        <w:right w:val="none" w:sz="0" w:space="0" w:color="auto"/>
      </w:divBdr>
    </w:div>
    <w:div w:id="966162796">
      <w:bodyDiv w:val="1"/>
      <w:marLeft w:val="0"/>
      <w:marRight w:val="0"/>
      <w:marTop w:val="0"/>
      <w:marBottom w:val="0"/>
      <w:divBdr>
        <w:top w:val="none" w:sz="0" w:space="0" w:color="auto"/>
        <w:left w:val="none" w:sz="0" w:space="0" w:color="auto"/>
        <w:bottom w:val="none" w:sz="0" w:space="0" w:color="auto"/>
        <w:right w:val="none" w:sz="0" w:space="0" w:color="auto"/>
      </w:divBdr>
    </w:div>
    <w:div w:id="1076901427">
      <w:bodyDiv w:val="1"/>
      <w:marLeft w:val="0"/>
      <w:marRight w:val="0"/>
      <w:marTop w:val="0"/>
      <w:marBottom w:val="0"/>
      <w:divBdr>
        <w:top w:val="none" w:sz="0" w:space="0" w:color="auto"/>
        <w:left w:val="none" w:sz="0" w:space="0" w:color="auto"/>
        <w:bottom w:val="none" w:sz="0" w:space="0" w:color="auto"/>
        <w:right w:val="none" w:sz="0" w:space="0" w:color="auto"/>
      </w:divBdr>
    </w:div>
    <w:div w:id="1086268506">
      <w:bodyDiv w:val="1"/>
      <w:marLeft w:val="0"/>
      <w:marRight w:val="0"/>
      <w:marTop w:val="0"/>
      <w:marBottom w:val="0"/>
      <w:divBdr>
        <w:top w:val="none" w:sz="0" w:space="0" w:color="auto"/>
        <w:left w:val="none" w:sz="0" w:space="0" w:color="auto"/>
        <w:bottom w:val="none" w:sz="0" w:space="0" w:color="auto"/>
        <w:right w:val="none" w:sz="0" w:space="0" w:color="auto"/>
      </w:divBdr>
    </w:div>
    <w:div w:id="1097941963">
      <w:bodyDiv w:val="1"/>
      <w:marLeft w:val="0"/>
      <w:marRight w:val="0"/>
      <w:marTop w:val="0"/>
      <w:marBottom w:val="0"/>
      <w:divBdr>
        <w:top w:val="none" w:sz="0" w:space="0" w:color="auto"/>
        <w:left w:val="none" w:sz="0" w:space="0" w:color="auto"/>
        <w:bottom w:val="none" w:sz="0" w:space="0" w:color="auto"/>
        <w:right w:val="none" w:sz="0" w:space="0" w:color="auto"/>
      </w:divBdr>
    </w:div>
    <w:div w:id="1113093757">
      <w:bodyDiv w:val="1"/>
      <w:marLeft w:val="0"/>
      <w:marRight w:val="0"/>
      <w:marTop w:val="0"/>
      <w:marBottom w:val="0"/>
      <w:divBdr>
        <w:top w:val="none" w:sz="0" w:space="0" w:color="auto"/>
        <w:left w:val="none" w:sz="0" w:space="0" w:color="auto"/>
        <w:bottom w:val="none" w:sz="0" w:space="0" w:color="auto"/>
        <w:right w:val="none" w:sz="0" w:space="0" w:color="auto"/>
      </w:divBdr>
    </w:div>
    <w:div w:id="1329557229">
      <w:bodyDiv w:val="1"/>
      <w:marLeft w:val="0"/>
      <w:marRight w:val="0"/>
      <w:marTop w:val="0"/>
      <w:marBottom w:val="0"/>
      <w:divBdr>
        <w:top w:val="none" w:sz="0" w:space="0" w:color="auto"/>
        <w:left w:val="none" w:sz="0" w:space="0" w:color="auto"/>
        <w:bottom w:val="none" w:sz="0" w:space="0" w:color="auto"/>
        <w:right w:val="none" w:sz="0" w:space="0" w:color="auto"/>
      </w:divBdr>
    </w:div>
    <w:div w:id="1390959454">
      <w:bodyDiv w:val="1"/>
      <w:marLeft w:val="0"/>
      <w:marRight w:val="0"/>
      <w:marTop w:val="0"/>
      <w:marBottom w:val="0"/>
      <w:divBdr>
        <w:top w:val="none" w:sz="0" w:space="0" w:color="auto"/>
        <w:left w:val="none" w:sz="0" w:space="0" w:color="auto"/>
        <w:bottom w:val="none" w:sz="0" w:space="0" w:color="auto"/>
        <w:right w:val="none" w:sz="0" w:space="0" w:color="auto"/>
      </w:divBdr>
    </w:div>
    <w:div w:id="1446659243">
      <w:bodyDiv w:val="1"/>
      <w:marLeft w:val="0"/>
      <w:marRight w:val="0"/>
      <w:marTop w:val="0"/>
      <w:marBottom w:val="0"/>
      <w:divBdr>
        <w:top w:val="none" w:sz="0" w:space="0" w:color="auto"/>
        <w:left w:val="none" w:sz="0" w:space="0" w:color="auto"/>
        <w:bottom w:val="none" w:sz="0" w:space="0" w:color="auto"/>
        <w:right w:val="none" w:sz="0" w:space="0" w:color="auto"/>
      </w:divBdr>
    </w:div>
    <w:div w:id="1805418241">
      <w:bodyDiv w:val="1"/>
      <w:marLeft w:val="0"/>
      <w:marRight w:val="0"/>
      <w:marTop w:val="0"/>
      <w:marBottom w:val="0"/>
      <w:divBdr>
        <w:top w:val="none" w:sz="0" w:space="0" w:color="auto"/>
        <w:left w:val="none" w:sz="0" w:space="0" w:color="auto"/>
        <w:bottom w:val="none" w:sz="0" w:space="0" w:color="auto"/>
        <w:right w:val="none" w:sz="0" w:space="0" w:color="auto"/>
      </w:divBdr>
    </w:div>
    <w:div w:id="1807772946">
      <w:bodyDiv w:val="1"/>
      <w:marLeft w:val="0"/>
      <w:marRight w:val="0"/>
      <w:marTop w:val="0"/>
      <w:marBottom w:val="0"/>
      <w:divBdr>
        <w:top w:val="none" w:sz="0" w:space="0" w:color="auto"/>
        <w:left w:val="none" w:sz="0" w:space="0" w:color="auto"/>
        <w:bottom w:val="none" w:sz="0" w:space="0" w:color="auto"/>
        <w:right w:val="none" w:sz="0" w:space="0" w:color="auto"/>
      </w:divBdr>
    </w:div>
    <w:div w:id="1824392592">
      <w:bodyDiv w:val="1"/>
      <w:marLeft w:val="0"/>
      <w:marRight w:val="0"/>
      <w:marTop w:val="0"/>
      <w:marBottom w:val="0"/>
      <w:divBdr>
        <w:top w:val="none" w:sz="0" w:space="0" w:color="auto"/>
        <w:left w:val="none" w:sz="0" w:space="0" w:color="auto"/>
        <w:bottom w:val="none" w:sz="0" w:space="0" w:color="auto"/>
        <w:right w:val="none" w:sz="0" w:space="0" w:color="auto"/>
      </w:divBdr>
    </w:div>
    <w:div w:id="1858150428">
      <w:bodyDiv w:val="1"/>
      <w:marLeft w:val="0"/>
      <w:marRight w:val="0"/>
      <w:marTop w:val="0"/>
      <w:marBottom w:val="0"/>
      <w:divBdr>
        <w:top w:val="none" w:sz="0" w:space="0" w:color="auto"/>
        <w:left w:val="none" w:sz="0" w:space="0" w:color="auto"/>
        <w:bottom w:val="none" w:sz="0" w:space="0" w:color="auto"/>
        <w:right w:val="none" w:sz="0" w:space="0" w:color="auto"/>
      </w:divBdr>
    </w:div>
    <w:div w:id="1921593692">
      <w:bodyDiv w:val="1"/>
      <w:marLeft w:val="0"/>
      <w:marRight w:val="0"/>
      <w:marTop w:val="0"/>
      <w:marBottom w:val="0"/>
      <w:divBdr>
        <w:top w:val="none" w:sz="0" w:space="0" w:color="auto"/>
        <w:left w:val="none" w:sz="0" w:space="0" w:color="auto"/>
        <w:bottom w:val="none" w:sz="0" w:space="0" w:color="auto"/>
        <w:right w:val="none" w:sz="0" w:space="0" w:color="auto"/>
      </w:divBdr>
    </w:div>
    <w:div w:id="208896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PHS 398 (Rev. 9/04), Biographical Sketch Format Page</vt:lpstr>
    </vt:vector>
  </TitlesOfParts>
  <Company>DHHS/PHS/NIH</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9/04), Biographical Sketch Format Page</dc:title>
  <dc:subject>DHHS, Public Health Service Grant Application</dc:subject>
  <dc:creator>Office of Extramural Programs</dc:creator>
  <cp:keywords>PHS Grant Application, PHS 398 (Rev. 9/04), Biographical Sketch Format Page</cp:keywords>
  <cp:lastModifiedBy>Cole Brokamp</cp:lastModifiedBy>
  <cp:revision>2</cp:revision>
  <cp:lastPrinted>2019-05-15T21:41:00Z</cp:lastPrinted>
  <dcterms:created xsi:type="dcterms:W3CDTF">2020-06-04T20:28:00Z</dcterms:created>
  <dcterms:modified xsi:type="dcterms:W3CDTF">2020-06-04T20:28:00Z</dcterms:modified>
</cp:coreProperties>
</file>